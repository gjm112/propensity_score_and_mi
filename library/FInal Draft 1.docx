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577E5" w14:textId="654E6BF6" w:rsidR="00376167" w:rsidRPr="00F02AE1" w:rsidRDefault="00376167" w:rsidP="001A0FB5">
      <w:pPr>
        <w:spacing w:line="360" w:lineRule="auto"/>
        <w:jc w:val="center"/>
        <w:rPr>
          <w:rFonts w:cs="Times New Roman"/>
          <w:b/>
        </w:rPr>
      </w:pPr>
      <w:r w:rsidRPr="00F02AE1">
        <w:rPr>
          <w:rFonts w:cs="Times New Roman"/>
          <w:b/>
        </w:rPr>
        <w:t xml:space="preserve">Estimating causal effects in incomplete observational studies using multiple </w:t>
      </w:r>
      <w:proofErr w:type="gramStart"/>
      <w:r w:rsidRPr="00F02AE1">
        <w:rPr>
          <w:rFonts w:cs="Times New Roman"/>
          <w:b/>
        </w:rPr>
        <w:t>imputation</w:t>
      </w:r>
      <w:proofErr w:type="gramEnd"/>
      <w:r w:rsidRPr="00F02AE1">
        <w:rPr>
          <w:rFonts w:cs="Times New Roman"/>
          <w:b/>
        </w:rPr>
        <w:t xml:space="preserve"> and propensity score analysis: A simulation study</w:t>
      </w:r>
    </w:p>
    <w:p w14:paraId="00170F50" w14:textId="0A967A22" w:rsidR="00020040" w:rsidRPr="00F02AE1" w:rsidRDefault="00020040" w:rsidP="001A0FB5">
      <w:pPr>
        <w:spacing w:line="360" w:lineRule="auto"/>
        <w:jc w:val="center"/>
        <w:rPr>
          <w:rFonts w:cs="Times New Roman"/>
        </w:rPr>
      </w:pPr>
      <w:r w:rsidRPr="00F02AE1">
        <w:rPr>
          <w:rFonts w:cs="Times New Roman"/>
        </w:rPr>
        <w:t>Alessandra Valcarcel, University of Connecticut, Department of Statistics</w:t>
      </w:r>
    </w:p>
    <w:p w14:paraId="0FB32497" w14:textId="36476C8C" w:rsidR="00F02AE1" w:rsidRPr="00F02AE1" w:rsidRDefault="00A17717" w:rsidP="001A0FB5">
      <w:pPr>
        <w:spacing w:line="360" w:lineRule="auto"/>
        <w:jc w:val="center"/>
        <w:rPr>
          <w:rFonts w:cs="Times New Roman"/>
        </w:rPr>
      </w:pPr>
      <w:r w:rsidRPr="00F02AE1">
        <w:rPr>
          <w:rFonts w:cs="Times New Roman"/>
        </w:rPr>
        <w:t>May 14</w:t>
      </w:r>
      <w:r w:rsidR="00020040" w:rsidRPr="00F02AE1">
        <w:rPr>
          <w:rFonts w:cs="Times New Roman"/>
        </w:rPr>
        <w:t>, 2015</w:t>
      </w:r>
    </w:p>
    <w:p w14:paraId="6D1C12CB" w14:textId="77777777" w:rsidR="00F02AE1" w:rsidRPr="00F02AE1" w:rsidRDefault="00F02AE1">
      <w:pPr>
        <w:rPr>
          <w:rFonts w:cs="Times New Roman"/>
        </w:rPr>
      </w:pPr>
      <w:r w:rsidRPr="00F02AE1">
        <w:rPr>
          <w:rFonts w:cs="Times New Roman"/>
        </w:rPr>
        <w:br w:type="page"/>
      </w:r>
    </w:p>
    <w:p w14:paraId="6E11A72D" w14:textId="68ACEC83" w:rsidR="00020040" w:rsidRPr="00F02AE1" w:rsidRDefault="00F02AE1" w:rsidP="001A0FB5">
      <w:pPr>
        <w:spacing w:line="360" w:lineRule="auto"/>
        <w:jc w:val="center"/>
        <w:rPr>
          <w:rFonts w:cs="Times New Roman"/>
        </w:rPr>
      </w:pPr>
      <w:r w:rsidRPr="00F02AE1">
        <w:rPr>
          <w:rFonts w:cs="Times New Roman"/>
          <w:b/>
        </w:rPr>
        <w:lastRenderedPageBreak/>
        <w:t>ACKNOWLEDGEMENTS</w:t>
      </w:r>
      <w:r w:rsidRPr="00F02AE1">
        <w:rPr>
          <w:rFonts w:cs="Times New Roman"/>
        </w:rPr>
        <w:t>:</w:t>
      </w:r>
    </w:p>
    <w:p w14:paraId="7DBD7475" w14:textId="328BC812" w:rsidR="00F02AE1" w:rsidRDefault="00F02AE1" w:rsidP="00F02AE1">
      <w:pPr>
        <w:spacing w:line="360" w:lineRule="auto"/>
        <w:rPr>
          <w:rFonts w:eastAsia="Times New Roman" w:cs="Times New Roman"/>
          <w:color w:val="000000"/>
          <w:shd w:val="clear" w:color="auto" w:fill="FFFFFF"/>
        </w:rPr>
      </w:pPr>
      <w:r>
        <w:rPr>
          <w:rFonts w:eastAsia="Times New Roman" w:cs="Times New Roman"/>
          <w:color w:val="000000"/>
          <w:shd w:val="clear" w:color="auto" w:fill="FFFFFF"/>
        </w:rPr>
        <w:tab/>
      </w:r>
      <w:r w:rsidRPr="00F02AE1">
        <w:rPr>
          <w:rFonts w:eastAsia="Times New Roman" w:cs="Times New Roman"/>
          <w:color w:val="000000"/>
          <w:shd w:val="clear" w:color="auto" w:fill="FFFFFF"/>
        </w:rPr>
        <w:t>I would like to express my gratitude to my advisor, Dr. Ofer Harel, whose expertise, understanding, and patience, added considerably to my undergraduate research experience.</w:t>
      </w:r>
      <w:r w:rsidR="0041221C">
        <w:rPr>
          <w:rFonts w:eastAsia="Times New Roman" w:cs="Times New Roman"/>
          <w:color w:val="000000"/>
          <w:shd w:val="clear" w:color="auto" w:fill="FFFFFF"/>
        </w:rPr>
        <w:t xml:space="preserve"> Without his initial faith in taking me on as an undergraduate researcher, this thesis and my future graduate career would not be possible.</w:t>
      </w:r>
      <w:r w:rsidRPr="00F02AE1">
        <w:rPr>
          <w:rFonts w:eastAsia="Times New Roman" w:cs="Times New Roman"/>
          <w:color w:val="000000"/>
          <w:shd w:val="clear" w:color="auto" w:fill="FFFFFF"/>
        </w:rPr>
        <w:t xml:space="preserve"> I appreciate his vast knowledge and skill in many areas and his assistance in writing my thesis. I would like to thank the other members of </w:t>
      </w:r>
      <w:r>
        <w:rPr>
          <w:rFonts w:eastAsia="Times New Roman" w:cs="Times New Roman"/>
          <w:color w:val="000000"/>
          <w:shd w:val="clear" w:color="auto" w:fill="FFFFFF"/>
        </w:rPr>
        <w:t>the research group, Dr. Tania Huedo-Medina, Dr. Haim Bar, and Dr. Elizabeth Schifano</w:t>
      </w:r>
      <w:r w:rsidRPr="00F02AE1">
        <w:rPr>
          <w:rFonts w:eastAsia="Times New Roman" w:cs="Times New Roman"/>
          <w:color w:val="000000"/>
          <w:shd w:val="clear" w:color="auto" w:fill="FFFFFF"/>
        </w:rPr>
        <w:t xml:space="preserve"> for the assistance they provided at all levels of the research project. Finally, I would like to thank </w:t>
      </w:r>
      <w:r w:rsidR="001E036F">
        <w:rPr>
          <w:rFonts w:eastAsia="Times New Roman" w:cs="Times New Roman"/>
          <w:color w:val="000000"/>
          <w:shd w:val="clear" w:color="auto" w:fill="FFFFFF"/>
        </w:rPr>
        <w:t>Johanna Claps</w:t>
      </w:r>
      <w:r w:rsidRPr="00F02AE1">
        <w:rPr>
          <w:rFonts w:eastAsia="Times New Roman" w:cs="Times New Roman"/>
          <w:color w:val="000000"/>
          <w:shd w:val="clear" w:color="auto" w:fill="FFFFFF"/>
        </w:rPr>
        <w:t xml:space="preserve"> </w:t>
      </w:r>
      <w:r w:rsidR="001E036F">
        <w:rPr>
          <w:rFonts w:eastAsia="Times New Roman" w:cs="Times New Roman"/>
          <w:color w:val="000000"/>
          <w:shd w:val="clear" w:color="auto" w:fill="FFFFFF"/>
        </w:rPr>
        <w:t>for taking time out from her</w:t>
      </w:r>
      <w:r w:rsidRPr="00F02AE1">
        <w:rPr>
          <w:rFonts w:eastAsia="Times New Roman" w:cs="Times New Roman"/>
          <w:color w:val="000000"/>
          <w:shd w:val="clear" w:color="auto" w:fill="FFFFFF"/>
        </w:rPr>
        <w:t xml:space="preserve"> busy schedule to serve as my external reader</w:t>
      </w:r>
      <w:r w:rsidR="001E036F">
        <w:rPr>
          <w:rFonts w:eastAsia="Times New Roman" w:cs="Times New Roman"/>
          <w:color w:val="000000"/>
          <w:shd w:val="clear" w:color="auto" w:fill="FFFFFF"/>
        </w:rPr>
        <w:t xml:space="preserve"> and teaching me the value of editing</w:t>
      </w:r>
      <w:r w:rsidRPr="00F02AE1">
        <w:rPr>
          <w:rFonts w:eastAsia="Times New Roman" w:cs="Times New Roman"/>
          <w:color w:val="000000"/>
          <w:shd w:val="clear" w:color="auto" w:fill="FFFFFF"/>
        </w:rPr>
        <w:t>.</w:t>
      </w:r>
    </w:p>
    <w:p w14:paraId="32267C98" w14:textId="3C3E0DE1" w:rsidR="001E036F" w:rsidRPr="001E036F" w:rsidRDefault="001E036F" w:rsidP="001E036F">
      <w:pPr>
        <w:spacing w:line="360" w:lineRule="auto"/>
        <w:rPr>
          <w:rFonts w:ascii="Times" w:eastAsia="Times New Roman" w:hAnsi="Times" w:cs="Times New Roman"/>
          <w:sz w:val="20"/>
          <w:szCs w:val="20"/>
        </w:rPr>
      </w:pPr>
      <w:r>
        <w:rPr>
          <w:rFonts w:eastAsia="Times New Roman" w:cs="Times New Roman"/>
          <w:color w:val="000000"/>
          <w:shd w:val="clear" w:color="auto" w:fill="FFFFFF"/>
        </w:rPr>
        <w:tab/>
      </w:r>
      <w:r w:rsidRPr="001E036F">
        <w:rPr>
          <w:rFonts w:ascii="Times" w:eastAsia="Times New Roman" w:hAnsi="Times" w:cs="Times New Roman"/>
          <w:color w:val="000000"/>
          <w:sz w:val="27"/>
          <w:szCs w:val="27"/>
          <w:shd w:val="clear" w:color="auto" w:fill="FFFFFF"/>
        </w:rPr>
        <w:t>I would also like to thank my family for the support they provided me through</w:t>
      </w:r>
      <w:r w:rsidR="0041221C">
        <w:rPr>
          <w:rFonts w:ascii="Times" w:eastAsia="Times New Roman" w:hAnsi="Times" w:cs="Times New Roman"/>
          <w:color w:val="000000"/>
          <w:sz w:val="27"/>
          <w:szCs w:val="27"/>
          <w:shd w:val="clear" w:color="auto" w:fill="FFFFFF"/>
        </w:rPr>
        <w:t>out</w:t>
      </w:r>
      <w:r w:rsidRPr="001E036F">
        <w:rPr>
          <w:rFonts w:ascii="Times" w:eastAsia="Times New Roman" w:hAnsi="Times" w:cs="Times New Roman"/>
          <w:color w:val="000000"/>
          <w:sz w:val="27"/>
          <w:szCs w:val="27"/>
          <w:shd w:val="clear" w:color="auto" w:fill="FFFFFF"/>
        </w:rPr>
        <w:t xml:space="preserve"> my entire life</w:t>
      </w:r>
      <w:r>
        <w:rPr>
          <w:rFonts w:ascii="Times" w:eastAsia="Times New Roman" w:hAnsi="Times" w:cs="Times New Roman"/>
          <w:color w:val="000000"/>
          <w:sz w:val="27"/>
          <w:szCs w:val="27"/>
          <w:shd w:val="clear" w:color="auto" w:fill="FFFFFF"/>
        </w:rPr>
        <w:t>.</w:t>
      </w:r>
      <w:r w:rsidRPr="001E036F">
        <w:rPr>
          <w:rFonts w:ascii="Times" w:eastAsia="Times New Roman" w:hAnsi="Times" w:cs="Times New Roman"/>
          <w:color w:val="000000"/>
          <w:sz w:val="27"/>
          <w:szCs w:val="27"/>
          <w:shd w:val="clear" w:color="auto" w:fill="FFFFFF"/>
        </w:rPr>
        <w:t xml:space="preserve"> </w:t>
      </w:r>
      <w:r>
        <w:rPr>
          <w:rFonts w:ascii="Times" w:eastAsia="Times New Roman" w:hAnsi="Times" w:cs="Times New Roman"/>
          <w:color w:val="000000"/>
          <w:sz w:val="27"/>
          <w:szCs w:val="27"/>
          <w:shd w:val="clear" w:color="auto" w:fill="FFFFFF"/>
        </w:rPr>
        <w:t>I</w:t>
      </w:r>
      <w:r w:rsidRPr="001E036F">
        <w:rPr>
          <w:rFonts w:ascii="Times" w:eastAsia="Times New Roman" w:hAnsi="Times" w:cs="Times New Roman"/>
          <w:color w:val="000000"/>
          <w:sz w:val="27"/>
          <w:szCs w:val="27"/>
          <w:shd w:val="clear" w:color="auto" w:fill="FFFFFF"/>
        </w:rPr>
        <w:t>n partic</w:t>
      </w:r>
      <w:r>
        <w:rPr>
          <w:rFonts w:ascii="Times" w:eastAsia="Times New Roman" w:hAnsi="Times" w:cs="Times New Roman"/>
          <w:color w:val="000000"/>
          <w:sz w:val="27"/>
          <w:szCs w:val="27"/>
          <w:shd w:val="clear" w:color="auto" w:fill="FFFFFF"/>
        </w:rPr>
        <w:t>ular, I must acknowledge my parents</w:t>
      </w:r>
      <w:r w:rsidRPr="001E036F">
        <w:rPr>
          <w:rFonts w:ascii="Times" w:eastAsia="Times New Roman" w:hAnsi="Times" w:cs="Times New Roman"/>
          <w:color w:val="000000"/>
          <w:sz w:val="27"/>
          <w:szCs w:val="27"/>
          <w:shd w:val="clear" w:color="auto" w:fill="FFFFFF"/>
        </w:rPr>
        <w:t xml:space="preserve"> </w:t>
      </w:r>
      <w:r>
        <w:rPr>
          <w:rFonts w:ascii="Times" w:eastAsia="Times New Roman" w:hAnsi="Times" w:cs="Times New Roman"/>
          <w:color w:val="000000"/>
          <w:sz w:val="27"/>
          <w:szCs w:val="27"/>
          <w:shd w:val="clear" w:color="auto" w:fill="FFFFFF"/>
        </w:rPr>
        <w:t xml:space="preserve">without whose lessons in being feisty, independent, </w:t>
      </w:r>
      <w:r w:rsidR="0041221C">
        <w:rPr>
          <w:rFonts w:ascii="Times" w:eastAsia="Times New Roman" w:hAnsi="Times" w:cs="Times New Roman"/>
          <w:color w:val="000000"/>
          <w:sz w:val="27"/>
          <w:szCs w:val="27"/>
          <w:shd w:val="clear" w:color="auto" w:fill="FFFFFF"/>
        </w:rPr>
        <w:t>persevering</w:t>
      </w:r>
      <w:r w:rsidRPr="001E036F">
        <w:rPr>
          <w:rFonts w:ascii="Times" w:eastAsia="Times New Roman" w:hAnsi="Times" w:cs="Times New Roman"/>
          <w:color w:val="000000"/>
          <w:sz w:val="27"/>
          <w:szCs w:val="27"/>
          <w:shd w:val="clear" w:color="auto" w:fill="FFFFFF"/>
        </w:rPr>
        <w:t xml:space="preserve">, </w:t>
      </w:r>
      <w:r>
        <w:rPr>
          <w:rFonts w:ascii="Times" w:eastAsia="Times New Roman" w:hAnsi="Times" w:cs="Times New Roman"/>
          <w:color w:val="000000"/>
          <w:sz w:val="27"/>
          <w:szCs w:val="27"/>
          <w:shd w:val="clear" w:color="auto" w:fill="FFFFFF"/>
        </w:rPr>
        <w:t xml:space="preserve">and </w:t>
      </w:r>
      <w:r w:rsidRPr="001E036F">
        <w:rPr>
          <w:rFonts w:ascii="Times" w:eastAsia="Times New Roman" w:hAnsi="Times" w:cs="Times New Roman"/>
          <w:color w:val="000000"/>
          <w:sz w:val="27"/>
          <w:szCs w:val="27"/>
          <w:shd w:val="clear" w:color="auto" w:fill="FFFFFF"/>
        </w:rPr>
        <w:t>editing assistance, I would not have finished this thesis.</w:t>
      </w:r>
      <w:r w:rsidR="0041221C">
        <w:rPr>
          <w:rFonts w:ascii="Times" w:eastAsia="Times New Roman" w:hAnsi="Times" w:cs="Times New Roman"/>
          <w:color w:val="000000"/>
          <w:sz w:val="27"/>
          <w:szCs w:val="27"/>
          <w:shd w:val="clear" w:color="auto" w:fill="FFFFFF"/>
        </w:rPr>
        <w:t xml:space="preserve"> Finally, I would like to express my gratitude to my grandparents who taught me knowledge is power and inspiring my intellectual curiosity.</w:t>
      </w:r>
    </w:p>
    <w:p w14:paraId="0B062015" w14:textId="050971B1" w:rsidR="001E036F" w:rsidRPr="00F02AE1" w:rsidRDefault="001E036F" w:rsidP="00F02AE1">
      <w:pPr>
        <w:spacing w:line="360" w:lineRule="auto"/>
        <w:rPr>
          <w:rFonts w:eastAsia="Times New Roman" w:cs="Times New Roman"/>
        </w:rPr>
      </w:pPr>
    </w:p>
    <w:p w14:paraId="4CFA57F3" w14:textId="77777777" w:rsidR="00F02AE1" w:rsidRPr="00F02AE1" w:rsidRDefault="00F02AE1" w:rsidP="001A0FB5">
      <w:pPr>
        <w:spacing w:line="360" w:lineRule="auto"/>
        <w:jc w:val="center"/>
        <w:rPr>
          <w:rFonts w:cs="Times New Roman"/>
        </w:rPr>
      </w:pPr>
    </w:p>
    <w:p w14:paraId="4E8C86AA" w14:textId="77777777" w:rsidR="00020040" w:rsidRPr="00F02AE1" w:rsidRDefault="00020040" w:rsidP="001A0FB5">
      <w:pPr>
        <w:spacing w:line="360" w:lineRule="auto"/>
        <w:rPr>
          <w:rFonts w:cs="Times New Roman"/>
          <w:b/>
        </w:rPr>
      </w:pPr>
    </w:p>
    <w:p w14:paraId="6103DAA0" w14:textId="6BE71ACB" w:rsidR="00376167" w:rsidRPr="00F02AE1" w:rsidRDefault="00020040" w:rsidP="001A0FB5">
      <w:pPr>
        <w:spacing w:line="360" w:lineRule="auto"/>
        <w:rPr>
          <w:rFonts w:cs="Times New Roman"/>
        </w:rPr>
      </w:pPr>
      <w:r w:rsidRPr="00F02AE1">
        <w:rPr>
          <w:rFonts w:cs="Times New Roman"/>
        </w:rPr>
        <w:br w:type="page"/>
      </w:r>
    </w:p>
    <w:p w14:paraId="293D928A" w14:textId="3A2B89F5" w:rsidR="007F06B5" w:rsidRPr="00F02AE1" w:rsidRDefault="00D77E5C" w:rsidP="001A0FB5">
      <w:pPr>
        <w:spacing w:line="360" w:lineRule="auto"/>
        <w:rPr>
          <w:rFonts w:cs="Times New Roman"/>
        </w:rPr>
      </w:pPr>
      <w:r w:rsidRPr="00F02AE1">
        <w:rPr>
          <w:rFonts w:cs="Times New Roman"/>
          <w:b/>
        </w:rPr>
        <w:lastRenderedPageBreak/>
        <w:t>Abstract:</w:t>
      </w:r>
    </w:p>
    <w:p w14:paraId="1E37BACA" w14:textId="5C5BF9A3" w:rsidR="000D1ECF" w:rsidRPr="00F02AE1" w:rsidRDefault="007F06B5" w:rsidP="001A0FB5">
      <w:pPr>
        <w:spacing w:line="360" w:lineRule="auto"/>
        <w:rPr>
          <w:rFonts w:cs="Times New Roman"/>
        </w:rPr>
      </w:pPr>
      <w:r w:rsidRPr="00F02AE1">
        <w:rPr>
          <w:rFonts w:cs="Times New Roman"/>
        </w:rPr>
        <w:tab/>
      </w:r>
      <w:r w:rsidR="0045467F" w:rsidRPr="00F02AE1">
        <w:rPr>
          <w:rFonts w:cs="Times New Roman"/>
        </w:rPr>
        <w:t>Incomplete</w:t>
      </w:r>
      <w:r w:rsidR="000A5B7C" w:rsidRPr="00F02AE1">
        <w:rPr>
          <w:rFonts w:cs="Times New Roman"/>
        </w:rPr>
        <w:t xml:space="preserve"> data is a common problem in data analysis and can lead to complications in estimation, validity, and inference. I evaluate the joint use of two missing data methods, complete case analysis (CCA) and multiple </w:t>
      </w:r>
      <w:proofErr w:type="gramStart"/>
      <w:r w:rsidR="000A5B7C" w:rsidRPr="00F02AE1">
        <w:rPr>
          <w:rFonts w:cs="Times New Roman"/>
        </w:rPr>
        <w:t>imputation</w:t>
      </w:r>
      <w:proofErr w:type="gramEnd"/>
      <w:r w:rsidR="000A5B7C" w:rsidRPr="00F02AE1">
        <w:rPr>
          <w:rFonts w:cs="Times New Roman"/>
        </w:rPr>
        <w:t xml:space="preserve"> (MI) prior to propensity score analysis in incomplete observational data. Although there are many different ap</w:t>
      </w:r>
      <w:r w:rsidR="0045467F" w:rsidRPr="00F02AE1">
        <w:rPr>
          <w:rFonts w:cs="Times New Roman"/>
        </w:rPr>
        <w:t>proaches to dealing with incomplete</w:t>
      </w:r>
      <w:r w:rsidR="000A5B7C" w:rsidRPr="00F02AE1">
        <w:rPr>
          <w:rFonts w:cs="Times New Roman"/>
        </w:rPr>
        <w:t xml:space="preserve"> data, complete case analysis is commonly used in medical studies and multiple </w:t>
      </w:r>
      <w:proofErr w:type="gramStart"/>
      <w:r w:rsidR="000A5B7C" w:rsidRPr="00F02AE1">
        <w:rPr>
          <w:rFonts w:cs="Times New Roman"/>
        </w:rPr>
        <w:t>imputation</w:t>
      </w:r>
      <w:proofErr w:type="gramEnd"/>
      <w:r w:rsidR="000A5B7C" w:rsidRPr="00F02AE1">
        <w:rPr>
          <w:rFonts w:cs="Times New Roman"/>
        </w:rPr>
        <w:t xml:space="preserve"> has become a leading method. Recently, propensity score analysis (PSA) is gaining popularity in inferring causality when an observational data was collected. Propensity score analysis must be done with a complete data. I assess the estimation, precision, and va</w:t>
      </w:r>
      <w:r w:rsidR="0045467F" w:rsidRPr="00F02AE1">
        <w:rPr>
          <w:rFonts w:cs="Times New Roman"/>
        </w:rPr>
        <w:t>lidity of results when incomplete</w:t>
      </w:r>
      <w:r w:rsidR="000A5B7C" w:rsidRPr="00F02AE1">
        <w:rPr>
          <w:rFonts w:cs="Times New Roman"/>
        </w:rPr>
        <w:t xml:space="preserve"> data methods are used in conjunction with propensity score analysis. Additionally, I evaluate two methods of implementing multiple </w:t>
      </w:r>
      <w:proofErr w:type="gramStart"/>
      <w:r w:rsidR="000A5B7C" w:rsidRPr="00F02AE1">
        <w:rPr>
          <w:rFonts w:cs="Times New Roman"/>
        </w:rPr>
        <w:t>imputation</w:t>
      </w:r>
      <w:proofErr w:type="gramEnd"/>
      <w:r w:rsidR="000A5B7C" w:rsidRPr="00F02AE1">
        <w:rPr>
          <w:rFonts w:cs="Times New Roman"/>
        </w:rPr>
        <w:t>, one method excludes the response variable from the imputation while the other method includes the response variable. Th</w:t>
      </w:r>
      <w:r w:rsidR="0044661A" w:rsidRPr="00F02AE1">
        <w:rPr>
          <w:rFonts w:cs="Times New Roman"/>
        </w:rPr>
        <w:t xml:space="preserve">ese methods are chosen to investigate the impact of </w:t>
      </w:r>
      <w:r w:rsidR="000A5B7C" w:rsidRPr="00F02AE1">
        <w:rPr>
          <w:rFonts w:cs="Times New Roman"/>
        </w:rPr>
        <w:t>excludin</w:t>
      </w:r>
      <w:r w:rsidR="0044661A" w:rsidRPr="00F02AE1">
        <w:rPr>
          <w:rFonts w:cs="Times New Roman"/>
        </w:rPr>
        <w:t>g the response in the imputation model</w:t>
      </w:r>
      <w:r w:rsidR="000A5B7C" w:rsidRPr="00F02AE1">
        <w:rPr>
          <w:rFonts w:cs="Times New Roman"/>
        </w:rPr>
        <w:t>.</w:t>
      </w:r>
    </w:p>
    <w:p w14:paraId="006D576C" w14:textId="77777777" w:rsidR="000D1ECF" w:rsidRPr="00F02AE1" w:rsidRDefault="000D1ECF" w:rsidP="001A0FB5">
      <w:pPr>
        <w:spacing w:line="360" w:lineRule="auto"/>
        <w:rPr>
          <w:rFonts w:cs="Times New Roman"/>
          <w:strike/>
        </w:rPr>
      </w:pPr>
    </w:p>
    <w:p w14:paraId="1794A24E" w14:textId="77777777" w:rsidR="0045467F" w:rsidRPr="00F02AE1" w:rsidRDefault="0045467F">
      <w:pPr>
        <w:rPr>
          <w:rFonts w:cs="Times New Roman"/>
          <w:strike/>
        </w:rPr>
      </w:pPr>
      <w:r w:rsidRPr="00F02AE1">
        <w:rPr>
          <w:rFonts w:cs="Times New Roman"/>
          <w:strike/>
        </w:rPr>
        <w:br w:type="page"/>
      </w:r>
    </w:p>
    <w:p w14:paraId="794659B0" w14:textId="699BC2FF" w:rsidR="00376167" w:rsidRPr="00F02AE1" w:rsidRDefault="00376167" w:rsidP="001A0FB5">
      <w:pPr>
        <w:spacing w:line="360" w:lineRule="auto"/>
        <w:rPr>
          <w:rFonts w:cs="Times New Roman"/>
        </w:rPr>
      </w:pPr>
      <w:r w:rsidRPr="00F02AE1">
        <w:rPr>
          <w:rFonts w:cs="Times New Roman"/>
          <w:b/>
        </w:rPr>
        <w:lastRenderedPageBreak/>
        <w:t>Introduction:</w:t>
      </w:r>
    </w:p>
    <w:p w14:paraId="38191022" w14:textId="2BB1125A" w:rsidR="00376167" w:rsidRPr="00F02AE1" w:rsidRDefault="00376167" w:rsidP="001A0FB5">
      <w:pPr>
        <w:spacing w:line="360" w:lineRule="auto"/>
        <w:rPr>
          <w:rFonts w:eastAsia="Times New Roman" w:cs="Times New Roman"/>
        </w:rPr>
      </w:pPr>
      <w:r w:rsidRPr="00F02AE1">
        <w:rPr>
          <w:rFonts w:cs="Times New Roman"/>
        </w:rPr>
        <w:tab/>
      </w:r>
      <w:r w:rsidR="00E327DB" w:rsidRPr="00F02AE1">
        <w:rPr>
          <w:rFonts w:cs="Times New Roman"/>
        </w:rPr>
        <w:t>Causal in</w:t>
      </w:r>
      <w:r w:rsidR="00960571" w:rsidRPr="00F02AE1">
        <w:rPr>
          <w:rFonts w:cs="Times New Roman"/>
        </w:rPr>
        <w:t>ference is the main goal of many</w:t>
      </w:r>
      <w:r w:rsidR="00E327DB" w:rsidRPr="00F02AE1">
        <w:rPr>
          <w:rFonts w:cs="Times New Roman"/>
        </w:rPr>
        <w:t xml:space="preserve"> medical and epidemiological investigations. </w:t>
      </w:r>
      <w:r w:rsidR="00201C63" w:rsidRPr="00F02AE1">
        <w:rPr>
          <w:rFonts w:cs="Times New Roman"/>
        </w:rPr>
        <w:t>Causal inference is a branch of statis</w:t>
      </w:r>
      <w:r w:rsidR="00E327DB" w:rsidRPr="00F02AE1">
        <w:rPr>
          <w:rFonts w:cs="Times New Roman"/>
        </w:rPr>
        <w:t>tics develo</w:t>
      </w:r>
      <w:r w:rsidR="00CF185E" w:rsidRPr="00F02AE1">
        <w:rPr>
          <w:rFonts w:cs="Times New Roman"/>
        </w:rPr>
        <w:t>pe</w:t>
      </w:r>
      <w:r w:rsidR="00013030" w:rsidRPr="00F02AE1">
        <w:rPr>
          <w:rFonts w:cs="Times New Roman"/>
        </w:rPr>
        <w:t>d in order to identif</w:t>
      </w:r>
      <w:r w:rsidR="008C0AA2" w:rsidRPr="00F02AE1">
        <w:rPr>
          <w:rFonts w:cs="Times New Roman"/>
        </w:rPr>
        <w:t>y treatments</w:t>
      </w:r>
      <w:r w:rsidR="00CF185E" w:rsidRPr="00F02AE1">
        <w:rPr>
          <w:rFonts w:cs="Times New Roman"/>
        </w:rPr>
        <w:t xml:space="preserve"> </w:t>
      </w:r>
      <w:r w:rsidR="00F86CEA" w:rsidRPr="00F02AE1">
        <w:rPr>
          <w:rFonts w:cs="Times New Roman"/>
        </w:rPr>
        <w:t>that cause a response</w:t>
      </w:r>
      <w:r w:rsidR="003315F7" w:rsidRPr="00F02AE1">
        <w:rPr>
          <w:rFonts w:cs="Times New Roman"/>
        </w:rPr>
        <w:t xml:space="preserve"> or</w:t>
      </w:r>
      <w:r w:rsidR="00960571" w:rsidRPr="00F02AE1">
        <w:rPr>
          <w:rFonts w:cs="Times New Roman"/>
        </w:rPr>
        <w:t xml:space="preserve"> an</w:t>
      </w:r>
      <w:r w:rsidR="003315F7" w:rsidRPr="00F02AE1">
        <w:rPr>
          <w:rFonts w:cs="Times New Roman"/>
        </w:rPr>
        <w:t xml:space="preserve"> outcome</w:t>
      </w:r>
      <w:r w:rsidRPr="00F02AE1">
        <w:rPr>
          <w:rFonts w:cs="Times New Roman"/>
        </w:rPr>
        <w:t xml:space="preserve">. </w:t>
      </w:r>
      <w:r w:rsidR="00F86CEA" w:rsidRPr="00F02AE1">
        <w:rPr>
          <w:rFonts w:cs="Times New Roman"/>
        </w:rPr>
        <w:t xml:space="preserve">When </w:t>
      </w:r>
      <w:r w:rsidR="00BF1B82" w:rsidRPr="00F02AE1">
        <w:rPr>
          <w:rFonts w:cs="Times New Roman"/>
        </w:rPr>
        <w:t>a causal relationship</w:t>
      </w:r>
      <w:r w:rsidR="00F86CEA" w:rsidRPr="00F02AE1">
        <w:rPr>
          <w:rFonts w:cs="Times New Roman"/>
        </w:rPr>
        <w:t xml:space="preserve"> is identified</w:t>
      </w:r>
      <w:r w:rsidR="00B915B2" w:rsidRPr="00F02AE1">
        <w:rPr>
          <w:rFonts w:cs="Times New Roman"/>
        </w:rPr>
        <w:t xml:space="preserve">, </w:t>
      </w:r>
      <w:r w:rsidR="00BF1B82" w:rsidRPr="00F02AE1">
        <w:rPr>
          <w:rFonts w:cs="Times New Roman"/>
        </w:rPr>
        <w:t>it</w:t>
      </w:r>
      <w:r w:rsidR="00B915B2" w:rsidRPr="00F02AE1">
        <w:rPr>
          <w:rFonts w:cs="Times New Roman"/>
        </w:rPr>
        <w:t xml:space="preserve"> leads </w:t>
      </w:r>
      <w:r w:rsidR="003F6F00" w:rsidRPr="00F02AE1">
        <w:rPr>
          <w:rFonts w:cs="Times New Roman"/>
        </w:rPr>
        <w:t xml:space="preserve">to </w:t>
      </w:r>
      <w:r w:rsidR="00B915B2" w:rsidRPr="00F02AE1">
        <w:rPr>
          <w:rFonts w:cs="Times New Roman"/>
        </w:rPr>
        <w:t xml:space="preserve">a better </w:t>
      </w:r>
      <w:r w:rsidR="00E327DB" w:rsidRPr="00F02AE1">
        <w:rPr>
          <w:rFonts w:cs="Times New Roman"/>
        </w:rPr>
        <w:t>understanding</w:t>
      </w:r>
      <w:r w:rsidR="00B915B2" w:rsidRPr="00F02AE1">
        <w:rPr>
          <w:rFonts w:cs="Times New Roman"/>
        </w:rPr>
        <w:t xml:space="preserve"> of </w:t>
      </w:r>
      <w:r w:rsidR="00BF1B82" w:rsidRPr="00F02AE1">
        <w:rPr>
          <w:rFonts w:cs="Times New Roman"/>
        </w:rPr>
        <w:t xml:space="preserve">a response and </w:t>
      </w:r>
      <w:r w:rsidR="0072766B" w:rsidRPr="00F02AE1">
        <w:rPr>
          <w:rFonts w:cs="Times New Roman"/>
        </w:rPr>
        <w:t xml:space="preserve">thus intervention and prevention </w:t>
      </w:r>
      <w:r w:rsidR="00B915B2" w:rsidRPr="00F02AE1">
        <w:rPr>
          <w:rFonts w:cs="Times New Roman"/>
        </w:rPr>
        <w:t>plan</w:t>
      </w:r>
      <w:r w:rsidR="00CF185E" w:rsidRPr="00F02AE1">
        <w:rPr>
          <w:rFonts w:cs="Times New Roman"/>
        </w:rPr>
        <w:t>s</w:t>
      </w:r>
      <w:r w:rsidR="00B915B2" w:rsidRPr="00F02AE1">
        <w:rPr>
          <w:rFonts w:cs="Times New Roman"/>
        </w:rPr>
        <w:t xml:space="preserve"> </w:t>
      </w:r>
      <w:r w:rsidR="0072766B" w:rsidRPr="00F02AE1">
        <w:rPr>
          <w:rFonts w:cs="Times New Roman"/>
        </w:rPr>
        <w:t>can be more effective</w:t>
      </w:r>
      <w:r w:rsidRPr="00F02AE1">
        <w:rPr>
          <w:rFonts w:cs="Times New Roman"/>
        </w:rPr>
        <w:t xml:space="preserve">. </w:t>
      </w:r>
      <w:r w:rsidR="0072766B" w:rsidRPr="00F02AE1">
        <w:rPr>
          <w:rFonts w:eastAsia="Times New Roman" w:cs="Times New Roman"/>
          <w:shd w:val="clear" w:color="auto" w:fill="FFFFFF"/>
        </w:rPr>
        <w:t xml:space="preserve">Causal inference </w:t>
      </w:r>
      <w:r w:rsidR="00222490" w:rsidRPr="00F02AE1">
        <w:rPr>
          <w:rFonts w:eastAsia="Times New Roman" w:cs="Times New Roman"/>
          <w:shd w:val="clear" w:color="auto" w:fill="FFFFFF"/>
        </w:rPr>
        <w:t>answer</w:t>
      </w:r>
      <w:r w:rsidR="0072766B" w:rsidRPr="00F02AE1">
        <w:rPr>
          <w:rFonts w:eastAsia="Times New Roman" w:cs="Times New Roman"/>
          <w:shd w:val="clear" w:color="auto" w:fill="FFFFFF"/>
        </w:rPr>
        <w:t>s</w:t>
      </w:r>
      <w:r w:rsidR="00222490" w:rsidRPr="00F02AE1">
        <w:rPr>
          <w:rFonts w:eastAsia="Times New Roman" w:cs="Times New Roman"/>
          <w:shd w:val="clear" w:color="auto" w:fill="FFFFFF"/>
        </w:rPr>
        <w:t xml:space="preserve"> questions such as: Does this treatment work? Is a certain exposure harmful? </w:t>
      </w:r>
      <w:proofErr w:type="gramStart"/>
      <w:r w:rsidR="00222490" w:rsidRPr="00F02AE1">
        <w:rPr>
          <w:rFonts w:eastAsia="Times New Roman" w:cs="Times New Roman"/>
          <w:shd w:val="clear" w:color="auto" w:fill="FFFFFF"/>
        </w:rPr>
        <w:t>If yes, to what extent?</w:t>
      </w:r>
      <w:proofErr w:type="gramEnd"/>
      <w:r w:rsidR="00222490" w:rsidRPr="00F02AE1">
        <w:rPr>
          <w:rFonts w:eastAsia="Times New Roman" w:cs="Times New Roman"/>
        </w:rPr>
        <w:t xml:space="preserve"> </w:t>
      </w:r>
      <w:r w:rsidR="00FF2152" w:rsidRPr="00F02AE1">
        <w:rPr>
          <w:rFonts w:cs="Times New Roman"/>
        </w:rPr>
        <w:t xml:space="preserve">In order to </w:t>
      </w:r>
      <w:r w:rsidR="00013030" w:rsidRPr="00F02AE1">
        <w:rPr>
          <w:rFonts w:cs="Times New Roman"/>
        </w:rPr>
        <w:t>infer causality</w:t>
      </w:r>
      <w:r w:rsidR="00FF2152" w:rsidRPr="00F02AE1">
        <w:rPr>
          <w:rFonts w:cs="Times New Roman"/>
        </w:rPr>
        <w:t>, certain types of clinica</w:t>
      </w:r>
      <w:r w:rsidR="00201C63" w:rsidRPr="00F02AE1">
        <w:rPr>
          <w:rFonts w:cs="Times New Roman"/>
        </w:rPr>
        <w:t>l trials and associated analysis</w:t>
      </w:r>
      <w:r w:rsidR="00FF2152" w:rsidRPr="00F02AE1">
        <w:rPr>
          <w:rFonts w:cs="Times New Roman"/>
        </w:rPr>
        <w:t xml:space="preserve"> methods are necessary.</w:t>
      </w:r>
    </w:p>
    <w:p w14:paraId="2E0A0EC9" w14:textId="01B23F77" w:rsidR="00FF2152" w:rsidRPr="00F02AE1" w:rsidRDefault="006952EF" w:rsidP="001A0FB5">
      <w:pPr>
        <w:spacing w:line="360" w:lineRule="auto"/>
        <w:rPr>
          <w:rFonts w:cs="Times New Roman"/>
        </w:rPr>
      </w:pPr>
      <w:r w:rsidRPr="00F02AE1">
        <w:rPr>
          <w:rFonts w:cs="Times New Roman"/>
        </w:rPr>
        <w:tab/>
        <w:t>The gold standard approach</w:t>
      </w:r>
      <w:r w:rsidR="00A01902" w:rsidRPr="00F02AE1">
        <w:rPr>
          <w:rFonts w:cs="Times New Roman"/>
        </w:rPr>
        <w:t xml:space="preserve"> to</w:t>
      </w:r>
      <w:r w:rsidRPr="00F02AE1">
        <w:rPr>
          <w:rFonts w:cs="Times New Roman"/>
        </w:rPr>
        <w:t xml:space="preserve"> </w:t>
      </w:r>
      <w:r w:rsidR="009C41EC" w:rsidRPr="00F02AE1">
        <w:rPr>
          <w:rFonts w:cs="Times New Roman"/>
        </w:rPr>
        <w:t>inferring causality</w:t>
      </w:r>
      <w:r w:rsidR="00222490" w:rsidRPr="00F02AE1">
        <w:rPr>
          <w:rFonts w:cs="Times New Roman"/>
        </w:rPr>
        <w:t xml:space="preserve"> is</w:t>
      </w:r>
      <w:r w:rsidRPr="00F02AE1">
        <w:rPr>
          <w:rFonts w:cs="Times New Roman"/>
        </w:rPr>
        <w:t xml:space="preserve"> implementing a</w:t>
      </w:r>
      <w:r w:rsidR="00222490" w:rsidRPr="00F02AE1">
        <w:rPr>
          <w:rFonts w:cs="Times New Roman"/>
        </w:rPr>
        <w:t xml:space="preserve"> randomized</w:t>
      </w:r>
      <w:r w:rsidR="002F0E83" w:rsidRPr="00F02AE1">
        <w:rPr>
          <w:rFonts w:cs="Times New Roman"/>
        </w:rPr>
        <w:t xml:space="preserve"> controlled trial</w:t>
      </w:r>
      <w:r w:rsidR="00A01902" w:rsidRPr="00F02AE1">
        <w:rPr>
          <w:rFonts w:cs="Times New Roman"/>
        </w:rPr>
        <w:t>.</w:t>
      </w:r>
      <w:r w:rsidR="00222490" w:rsidRPr="00F02AE1">
        <w:rPr>
          <w:rFonts w:cs="Times New Roman"/>
        </w:rPr>
        <w:t xml:space="preserve"> </w:t>
      </w:r>
      <w:r w:rsidR="00A01902" w:rsidRPr="00F02AE1">
        <w:rPr>
          <w:rFonts w:cs="Times New Roman"/>
        </w:rPr>
        <w:t>A r</w:t>
      </w:r>
      <w:r w:rsidR="00222490" w:rsidRPr="00F02AE1">
        <w:rPr>
          <w:rFonts w:cs="Times New Roman"/>
        </w:rPr>
        <w:t>andomized controlled trial</w:t>
      </w:r>
      <w:r w:rsidR="00A01902" w:rsidRPr="00F02AE1">
        <w:rPr>
          <w:rFonts w:cs="Times New Roman"/>
        </w:rPr>
        <w:t xml:space="preserve"> is a</w:t>
      </w:r>
      <w:r w:rsidR="002F0E83" w:rsidRPr="00F02AE1">
        <w:rPr>
          <w:rFonts w:cs="Times New Roman"/>
        </w:rPr>
        <w:t xml:space="preserve"> study</w:t>
      </w:r>
      <w:r w:rsidR="00A01902" w:rsidRPr="00F02AE1">
        <w:rPr>
          <w:rFonts w:cs="Times New Roman"/>
        </w:rPr>
        <w:t xml:space="preserve"> design</w:t>
      </w:r>
      <w:r w:rsidR="002F0E83" w:rsidRPr="00F02AE1">
        <w:rPr>
          <w:rFonts w:cs="Times New Roman"/>
        </w:rPr>
        <w:t xml:space="preserve"> in which</w:t>
      </w:r>
      <w:r w:rsidR="000C1EF5" w:rsidRPr="00F02AE1">
        <w:rPr>
          <w:rFonts w:cs="Times New Roman"/>
        </w:rPr>
        <w:t xml:space="preserve"> people are allocated </w:t>
      </w:r>
      <w:r w:rsidR="00A01902" w:rsidRPr="00F02AE1">
        <w:rPr>
          <w:rFonts w:cs="Times New Roman"/>
        </w:rPr>
        <w:t>to receive either</w:t>
      </w:r>
      <w:r w:rsidR="002F0E83" w:rsidRPr="00F02AE1">
        <w:rPr>
          <w:rFonts w:cs="Times New Roman"/>
        </w:rPr>
        <w:t xml:space="preserve"> treatment or c</w:t>
      </w:r>
      <w:r w:rsidR="00031C03" w:rsidRPr="00F02AE1">
        <w:rPr>
          <w:rFonts w:cs="Times New Roman"/>
        </w:rPr>
        <w:t>ontrol interventions</w:t>
      </w:r>
      <w:r w:rsidR="000C1EF5" w:rsidRPr="00F02AE1">
        <w:rPr>
          <w:rFonts w:cs="Times New Roman"/>
        </w:rPr>
        <w:t xml:space="preserve"> at random</w:t>
      </w:r>
      <w:r w:rsidR="00031C03" w:rsidRPr="00F02AE1">
        <w:rPr>
          <w:rFonts w:cs="Times New Roman"/>
        </w:rPr>
        <w:t xml:space="preserve"> (Stolberg et al.</w:t>
      </w:r>
      <w:r w:rsidR="002F0E83" w:rsidRPr="00F02AE1">
        <w:rPr>
          <w:rFonts w:cs="Times New Roman"/>
        </w:rPr>
        <w:t xml:space="preserve"> 2004). The ideal randomized controlled trial would include the following properties: treatment is allocated at random </w:t>
      </w:r>
      <w:r w:rsidR="00CF185E" w:rsidRPr="00F02AE1">
        <w:rPr>
          <w:rFonts w:cs="Times New Roman"/>
        </w:rPr>
        <w:t xml:space="preserve">to </w:t>
      </w:r>
      <w:r w:rsidR="002F0E83" w:rsidRPr="00F02AE1">
        <w:rPr>
          <w:rFonts w:cs="Times New Roman"/>
        </w:rPr>
        <w:t xml:space="preserve">subjects, all subjects are perfectly compliant, all relevant data are collected, and all relevant data are measured without error. The </w:t>
      </w:r>
      <w:r w:rsidR="00A01902" w:rsidRPr="00F02AE1">
        <w:rPr>
          <w:rFonts w:cs="Times New Roman"/>
        </w:rPr>
        <w:t>employment</w:t>
      </w:r>
      <w:r w:rsidR="002F0E83" w:rsidRPr="00F02AE1">
        <w:rPr>
          <w:rFonts w:cs="Times New Roman"/>
        </w:rPr>
        <w:t xml:space="preserve"> of a randomized controlled trial </w:t>
      </w:r>
      <w:r w:rsidR="00CF185E" w:rsidRPr="00F02AE1">
        <w:rPr>
          <w:rFonts w:cs="Times New Roman"/>
        </w:rPr>
        <w:t>permits</w:t>
      </w:r>
      <w:r w:rsidR="009C41EC" w:rsidRPr="00F02AE1">
        <w:rPr>
          <w:rFonts w:cs="Times New Roman"/>
        </w:rPr>
        <w:t xml:space="preserve"> statisticians to discount “</w:t>
      </w:r>
      <w:r w:rsidR="002F0E83" w:rsidRPr="00F02AE1">
        <w:rPr>
          <w:rFonts w:cs="Times New Roman"/>
        </w:rPr>
        <w:t>c</w:t>
      </w:r>
      <w:r w:rsidR="009C41EC" w:rsidRPr="00F02AE1">
        <w:rPr>
          <w:rFonts w:cs="Times New Roman"/>
        </w:rPr>
        <w:t>hance”</w:t>
      </w:r>
      <w:r w:rsidR="00A01902" w:rsidRPr="00F02AE1">
        <w:rPr>
          <w:rFonts w:cs="Times New Roman"/>
        </w:rPr>
        <w:t xml:space="preserve"> alone as an explanation allowing</w:t>
      </w:r>
      <w:r w:rsidR="002F0E83" w:rsidRPr="00F02AE1">
        <w:rPr>
          <w:rFonts w:cs="Times New Roman"/>
        </w:rPr>
        <w:t xml:space="preserve"> the conclusion that any observed effects are</w:t>
      </w:r>
      <w:r w:rsidR="003315F7" w:rsidRPr="00F02AE1">
        <w:rPr>
          <w:rFonts w:cs="Times New Roman"/>
        </w:rPr>
        <w:t xml:space="preserve"> causal on the response </w:t>
      </w:r>
      <w:r w:rsidR="00A01902" w:rsidRPr="00F02AE1">
        <w:rPr>
          <w:rFonts w:cs="Times New Roman"/>
        </w:rPr>
        <w:t>variable</w:t>
      </w:r>
      <w:r w:rsidR="002F0E83" w:rsidRPr="00F02AE1">
        <w:rPr>
          <w:rFonts w:cs="Times New Roman"/>
        </w:rPr>
        <w:t xml:space="preserve">. </w:t>
      </w:r>
      <w:r w:rsidR="00573DA7" w:rsidRPr="00F02AE1">
        <w:rPr>
          <w:rFonts w:cs="Times New Roman"/>
        </w:rPr>
        <w:t xml:space="preserve">Although </w:t>
      </w:r>
      <w:r w:rsidR="006D1F37" w:rsidRPr="00F02AE1">
        <w:rPr>
          <w:rFonts w:cs="Times New Roman"/>
        </w:rPr>
        <w:t>randomized controlled trials seem simple</w:t>
      </w:r>
      <w:r w:rsidR="00573DA7" w:rsidRPr="00F02AE1">
        <w:rPr>
          <w:rFonts w:cs="Times New Roman"/>
        </w:rPr>
        <w:t xml:space="preserve">, often times a randomized controlled trial is impractical. </w:t>
      </w:r>
    </w:p>
    <w:p w14:paraId="387B37B6" w14:textId="4DA054CD" w:rsidR="00567412" w:rsidRPr="00F02AE1" w:rsidRDefault="00573DA7" w:rsidP="001A0FB5">
      <w:pPr>
        <w:spacing w:line="360" w:lineRule="auto"/>
        <w:rPr>
          <w:rFonts w:cs="Times New Roman"/>
        </w:rPr>
      </w:pPr>
      <w:r w:rsidRPr="00F02AE1">
        <w:rPr>
          <w:rFonts w:cs="Times New Roman"/>
        </w:rPr>
        <w:tab/>
        <w:t>In reality, randomized controlled trials are often ethically, practically, and/or economically infeasible.</w:t>
      </w:r>
      <w:r w:rsidR="00121BB8" w:rsidRPr="00F02AE1">
        <w:rPr>
          <w:rFonts w:cs="Times New Roman"/>
        </w:rPr>
        <w:t xml:space="preserve"> </w:t>
      </w:r>
      <w:r w:rsidRPr="00F02AE1">
        <w:rPr>
          <w:rFonts w:cs="Times New Roman"/>
        </w:rPr>
        <w:t xml:space="preserve">For example, in evaluating </w:t>
      </w:r>
      <w:r w:rsidR="00BF1B82" w:rsidRPr="00F02AE1">
        <w:rPr>
          <w:rFonts w:cs="Times New Roman"/>
        </w:rPr>
        <w:t>blood pressure i</w:t>
      </w:r>
      <w:r w:rsidRPr="00F02AE1">
        <w:rPr>
          <w:rFonts w:cs="Times New Roman"/>
        </w:rPr>
        <w:t>n pregnant wom</w:t>
      </w:r>
      <w:r w:rsidR="00201C63" w:rsidRPr="00F02AE1">
        <w:rPr>
          <w:rFonts w:cs="Times New Roman"/>
        </w:rPr>
        <w:t>e</w:t>
      </w:r>
      <w:r w:rsidR="000A6154" w:rsidRPr="00F02AE1">
        <w:rPr>
          <w:rFonts w:cs="Times New Roman"/>
        </w:rPr>
        <w:t>n, it is</w:t>
      </w:r>
      <w:r w:rsidR="00BF1B82" w:rsidRPr="00F02AE1">
        <w:rPr>
          <w:rFonts w:cs="Times New Roman"/>
        </w:rPr>
        <w:t xml:space="preserve"> problematic to randomize women into pregnant and non-pregnant groups</w:t>
      </w:r>
      <w:r w:rsidR="006D1F37" w:rsidRPr="00F02AE1">
        <w:rPr>
          <w:rFonts w:cs="Times New Roman"/>
        </w:rPr>
        <w:t xml:space="preserve">. </w:t>
      </w:r>
      <w:r w:rsidR="00865667" w:rsidRPr="00F02AE1">
        <w:rPr>
          <w:rFonts w:cs="Times New Roman"/>
        </w:rPr>
        <w:t>In order to collect data in these situations, researchers select individuals with the treatment characteristic</w:t>
      </w:r>
      <w:r w:rsidR="008C0AA2" w:rsidRPr="00F02AE1">
        <w:rPr>
          <w:rFonts w:cs="Times New Roman"/>
        </w:rPr>
        <w:t>, for example pregnant women</w:t>
      </w:r>
      <w:r w:rsidR="00865667" w:rsidRPr="00F02AE1">
        <w:rPr>
          <w:rFonts w:cs="Times New Roman"/>
        </w:rPr>
        <w:t xml:space="preserve">. After </w:t>
      </w:r>
      <w:r w:rsidR="00121BB8" w:rsidRPr="00F02AE1">
        <w:rPr>
          <w:rFonts w:cs="Times New Roman"/>
        </w:rPr>
        <w:t>groups are selected</w:t>
      </w:r>
      <w:r w:rsidR="00F86CEA" w:rsidRPr="00F02AE1">
        <w:rPr>
          <w:rFonts w:cs="Times New Roman"/>
        </w:rPr>
        <w:t xml:space="preserve">, </w:t>
      </w:r>
      <w:r w:rsidR="00865667" w:rsidRPr="00F02AE1">
        <w:rPr>
          <w:rFonts w:cs="Times New Roman"/>
        </w:rPr>
        <w:t xml:space="preserve">associated covariates and response variables of interest are measured </w:t>
      </w:r>
      <w:r w:rsidR="00F86CEA" w:rsidRPr="00F02AE1">
        <w:rPr>
          <w:rFonts w:cs="Times New Roman"/>
        </w:rPr>
        <w:t>for all subjects, and then the treatment and control are analyzed as distinct groups</w:t>
      </w:r>
      <w:r w:rsidR="00865667" w:rsidRPr="00F02AE1">
        <w:rPr>
          <w:rFonts w:cs="Times New Roman"/>
        </w:rPr>
        <w:t>.</w:t>
      </w:r>
      <w:r w:rsidR="00E52146" w:rsidRPr="00F02AE1">
        <w:rPr>
          <w:rFonts w:cs="Times New Roman"/>
        </w:rPr>
        <w:t xml:space="preserve"> This is an</w:t>
      </w:r>
      <w:r w:rsidR="001A087F" w:rsidRPr="00F02AE1">
        <w:rPr>
          <w:rFonts w:cs="Times New Roman"/>
        </w:rPr>
        <w:t xml:space="preserve"> example of an</w:t>
      </w:r>
      <w:r w:rsidR="00E52146" w:rsidRPr="00F02AE1">
        <w:rPr>
          <w:rFonts w:cs="Times New Roman"/>
        </w:rPr>
        <w:t xml:space="preserve"> observational study design.</w:t>
      </w:r>
    </w:p>
    <w:p w14:paraId="16F8CDEA" w14:textId="208DB6B8" w:rsidR="002F0E83" w:rsidRPr="00F02AE1" w:rsidRDefault="00567412" w:rsidP="001A0FB5">
      <w:pPr>
        <w:spacing w:line="360" w:lineRule="auto"/>
        <w:rPr>
          <w:rFonts w:cs="Times New Roman"/>
        </w:rPr>
      </w:pPr>
      <w:r w:rsidRPr="00F02AE1">
        <w:rPr>
          <w:rFonts w:cs="Times New Roman"/>
        </w:rPr>
        <w:tab/>
      </w:r>
      <w:r w:rsidR="00E52146" w:rsidRPr="00F02AE1">
        <w:rPr>
          <w:rFonts w:cs="Times New Roman"/>
        </w:rPr>
        <w:t xml:space="preserve">Observational </w:t>
      </w:r>
      <w:r w:rsidR="00F86CEA" w:rsidRPr="00F02AE1">
        <w:rPr>
          <w:rFonts w:cs="Times New Roman"/>
        </w:rPr>
        <w:t xml:space="preserve">studies are a </w:t>
      </w:r>
      <w:r w:rsidR="00E52146" w:rsidRPr="00F02AE1">
        <w:rPr>
          <w:rFonts w:cs="Times New Roman"/>
        </w:rPr>
        <w:t>s</w:t>
      </w:r>
      <w:r w:rsidR="00F86CEA" w:rsidRPr="00F02AE1">
        <w:rPr>
          <w:rFonts w:cs="Times New Roman"/>
        </w:rPr>
        <w:t>olution to many ethical, practical</w:t>
      </w:r>
      <w:r w:rsidR="00E52146" w:rsidRPr="00F02AE1">
        <w:rPr>
          <w:rFonts w:cs="Times New Roman"/>
        </w:rPr>
        <w:t xml:space="preserve">, and </w:t>
      </w:r>
      <w:r w:rsidR="00F86CEA" w:rsidRPr="00F02AE1">
        <w:rPr>
          <w:rFonts w:cs="Times New Roman"/>
        </w:rPr>
        <w:t>economical concerns associated with randomized controlled trials</w:t>
      </w:r>
      <w:r w:rsidR="00E52146" w:rsidRPr="00F02AE1">
        <w:rPr>
          <w:rFonts w:cs="Times New Roman"/>
        </w:rPr>
        <w:t>.</w:t>
      </w:r>
      <w:r w:rsidR="00DE36D6" w:rsidRPr="00F02AE1">
        <w:rPr>
          <w:rFonts w:cs="Times New Roman"/>
        </w:rPr>
        <w:t xml:space="preserve"> </w:t>
      </w:r>
      <w:r w:rsidR="00D82E13" w:rsidRPr="00F02AE1">
        <w:rPr>
          <w:rFonts w:cs="Times New Roman"/>
        </w:rPr>
        <w:t>According to the</w:t>
      </w:r>
      <w:r w:rsidR="00D82E13" w:rsidRPr="00F02AE1">
        <w:rPr>
          <w:rFonts w:cs="Times New Roman"/>
          <w:i/>
          <w:iCs/>
        </w:rPr>
        <w:t xml:space="preserve"> Dictionary of Epidemiology </w:t>
      </w:r>
      <w:r w:rsidR="00D82E13" w:rsidRPr="00F02AE1">
        <w:rPr>
          <w:rFonts w:cs="Times New Roman"/>
        </w:rPr>
        <w:t>(2014), an observational study is a study in which assignment of treatment or control to subjects is outside the control of the investigator</w:t>
      </w:r>
      <w:r w:rsidRPr="00F02AE1">
        <w:rPr>
          <w:rFonts w:cs="Times New Roman"/>
        </w:rPr>
        <w:t xml:space="preserve"> (Porta et al. 2014)</w:t>
      </w:r>
      <w:r w:rsidR="00D82E13" w:rsidRPr="00F02AE1">
        <w:rPr>
          <w:rFonts w:cs="Times New Roman"/>
        </w:rPr>
        <w:t>.</w:t>
      </w:r>
      <w:r w:rsidRPr="00F02AE1">
        <w:rPr>
          <w:rFonts w:cs="Times New Roman"/>
        </w:rPr>
        <w:t xml:space="preserve"> Observational studies contrast a randomized controlled trial design</w:t>
      </w:r>
      <w:r w:rsidR="00DE36D6" w:rsidRPr="00F02AE1">
        <w:rPr>
          <w:rFonts w:cs="Times New Roman"/>
        </w:rPr>
        <w:t xml:space="preserve"> where subjects are </w:t>
      </w:r>
      <w:r w:rsidR="00DE36D6" w:rsidRPr="00F02AE1">
        <w:rPr>
          <w:rFonts w:cs="Times New Roman"/>
        </w:rPr>
        <w:lastRenderedPageBreak/>
        <w:t>randomly allocated</w:t>
      </w:r>
      <w:r w:rsidRPr="00F02AE1">
        <w:rPr>
          <w:rFonts w:cs="Times New Roman"/>
        </w:rPr>
        <w:t xml:space="preserve"> to groups. </w:t>
      </w:r>
      <w:r w:rsidR="00201C63" w:rsidRPr="00F02AE1">
        <w:rPr>
          <w:rFonts w:cs="Times New Roman"/>
        </w:rPr>
        <w:t>Groups</w:t>
      </w:r>
      <w:r w:rsidR="00DD15E9" w:rsidRPr="00F02AE1">
        <w:rPr>
          <w:rFonts w:cs="Times New Roman"/>
        </w:rPr>
        <w:t xml:space="preserve"> selected</w:t>
      </w:r>
      <w:r w:rsidR="00E52146" w:rsidRPr="00F02AE1">
        <w:rPr>
          <w:rFonts w:cs="Times New Roman"/>
        </w:rPr>
        <w:t xml:space="preserve"> to be in the treatment group</w:t>
      </w:r>
      <w:r w:rsidR="00DD15E9" w:rsidRPr="00F02AE1">
        <w:rPr>
          <w:rFonts w:cs="Times New Roman"/>
        </w:rPr>
        <w:t xml:space="preserve"> based on</w:t>
      </w:r>
      <w:r w:rsidR="00201C63" w:rsidRPr="00F02AE1">
        <w:rPr>
          <w:rFonts w:cs="Times New Roman"/>
        </w:rPr>
        <w:t xml:space="preserve"> </w:t>
      </w:r>
      <w:r w:rsidR="00E52146" w:rsidRPr="00F02AE1">
        <w:rPr>
          <w:rFonts w:cs="Times New Roman"/>
        </w:rPr>
        <w:t>a</w:t>
      </w:r>
      <w:r w:rsidR="00201C63" w:rsidRPr="00F02AE1">
        <w:rPr>
          <w:rFonts w:cs="Times New Roman"/>
        </w:rPr>
        <w:t xml:space="preserve"> characteristic</w:t>
      </w:r>
      <w:r w:rsidR="00F86CEA" w:rsidRPr="00F02AE1">
        <w:rPr>
          <w:rFonts w:cs="Times New Roman"/>
        </w:rPr>
        <w:t xml:space="preserve"> can </w:t>
      </w:r>
      <w:r w:rsidR="00201C63" w:rsidRPr="00F02AE1">
        <w:rPr>
          <w:rFonts w:cs="Times New Roman"/>
        </w:rPr>
        <w:t>lead</w:t>
      </w:r>
      <w:r w:rsidR="00DD15E9" w:rsidRPr="00F02AE1">
        <w:rPr>
          <w:rFonts w:cs="Times New Roman"/>
        </w:rPr>
        <w:t xml:space="preserve"> </w:t>
      </w:r>
      <w:r w:rsidR="00E52146" w:rsidRPr="00F02AE1">
        <w:rPr>
          <w:rFonts w:cs="Times New Roman"/>
        </w:rPr>
        <w:t>to</w:t>
      </w:r>
      <w:r w:rsidR="00DD15E9" w:rsidRPr="00F02AE1">
        <w:rPr>
          <w:rFonts w:cs="Times New Roman"/>
        </w:rPr>
        <w:t xml:space="preserve"> systematic difference</w:t>
      </w:r>
      <w:r w:rsidR="000C1EF5" w:rsidRPr="00F02AE1">
        <w:rPr>
          <w:rFonts w:cs="Times New Roman"/>
        </w:rPr>
        <w:t>s</w:t>
      </w:r>
      <w:r w:rsidR="00E52146" w:rsidRPr="00F02AE1">
        <w:rPr>
          <w:rFonts w:cs="Times New Roman"/>
        </w:rPr>
        <w:t xml:space="preserve"> among</w:t>
      </w:r>
      <w:r w:rsidR="00DD15E9" w:rsidRPr="00F02AE1">
        <w:rPr>
          <w:rFonts w:cs="Times New Roman"/>
        </w:rPr>
        <w:t xml:space="preserve"> the groups</w:t>
      </w:r>
      <w:r w:rsidR="008C0AA2" w:rsidRPr="00F02AE1">
        <w:rPr>
          <w:rFonts w:cs="Times New Roman"/>
        </w:rPr>
        <w:t>, also known as</w:t>
      </w:r>
      <w:r w:rsidR="005D2041" w:rsidRPr="00F02AE1">
        <w:rPr>
          <w:rFonts w:cs="Times New Roman"/>
        </w:rPr>
        <w:t xml:space="preserve"> selection</w:t>
      </w:r>
      <w:r w:rsidR="008C0AA2" w:rsidRPr="00F02AE1">
        <w:rPr>
          <w:rFonts w:cs="Times New Roman"/>
        </w:rPr>
        <w:t xml:space="preserve"> bias</w:t>
      </w:r>
      <w:r w:rsidR="00E52146" w:rsidRPr="00F02AE1">
        <w:rPr>
          <w:rFonts w:cs="Times New Roman"/>
        </w:rPr>
        <w:t>. Often times, this bias</w:t>
      </w:r>
      <w:r w:rsidR="00DD15E9" w:rsidRPr="00F02AE1">
        <w:rPr>
          <w:rFonts w:cs="Times New Roman"/>
        </w:rPr>
        <w:t xml:space="preserve"> will be interpreted as the effect of treatment</w:t>
      </w:r>
      <w:r w:rsidR="00F86CEA" w:rsidRPr="00F02AE1">
        <w:rPr>
          <w:rFonts w:cs="Times New Roman"/>
        </w:rPr>
        <w:t>,</w:t>
      </w:r>
      <w:r w:rsidR="00DD15E9" w:rsidRPr="00F02AE1">
        <w:rPr>
          <w:rFonts w:cs="Times New Roman"/>
        </w:rPr>
        <w:t xml:space="preserve"> </w:t>
      </w:r>
      <w:r w:rsidR="00F86CEA" w:rsidRPr="00F02AE1">
        <w:rPr>
          <w:rFonts w:cs="Times New Roman"/>
        </w:rPr>
        <w:t>yet</w:t>
      </w:r>
      <w:r w:rsidR="00DD15E9" w:rsidRPr="00F02AE1">
        <w:rPr>
          <w:rFonts w:cs="Times New Roman"/>
        </w:rPr>
        <w:t xml:space="preserve"> it is simply a bias in the sample</w:t>
      </w:r>
      <w:r w:rsidR="00E1278A" w:rsidRPr="00F02AE1">
        <w:rPr>
          <w:rFonts w:cs="Times New Roman"/>
        </w:rPr>
        <w:t xml:space="preserve"> </w:t>
      </w:r>
      <w:r w:rsidR="00E52146" w:rsidRPr="00F02AE1">
        <w:rPr>
          <w:rFonts w:cs="Times New Roman"/>
        </w:rPr>
        <w:t xml:space="preserve">selection due to non-randomized samples </w:t>
      </w:r>
      <w:r w:rsidR="00E1278A" w:rsidRPr="00F02AE1">
        <w:rPr>
          <w:rFonts w:cs="Times New Roman"/>
        </w:rPr>
        <w:t>(Rosenbaum, 2002)</w:t>
      </w:r>
      <w:r w:rsidR="00DD15E9" w:rsidRPr="00F02AE1">
        <w:rPr>
          <w:rFonts w:cs="Times New Roman"/>
        </w:rPr>
        <w:t xml:space="preserve">. Continuing with the pregnancy example, </w:t>
      </w:r>
      <w:r w:rsidR="008C0AA2" w:rsidRPr="00F02AE1">
        <w:rPr>
          <w:rFonts w:cs="Times New Roman"/>
        </w:rPr>
        <w:t xml:space="preserve">perhaps the difference in blood pressure </w:t>
      </w:r>
      <w:r w:rsidR="00424284" w:rsidRPr="00F02AE1">
        <w:rPr>
          <w:rFonts w:cs="Times New Roman"/>
        </w:rPr>
        <w:t>is not due to pregnan</w:t>
      </w:r>
      <w:r w:rsidR="000C1EF5" w:rsidRPr="00F02AE1">
        <w:rPr>
          <w:rFonts w:cs="Times New Roman"/>
        </w:rPr>
        <w:t>cy</w:t>
      </w:r>
      <w:r w:rsidR="00F86CEA" w:rsidRPr="00F02AE1">
        <w:rPr>
          <w:rFonts w:cs="Times New Roman"/>
        </w:rPr>
        <w:t>,</w:t>
      </w:r>
      <w:r w:rsidR="000C1EF5" w:rsidRPr="00F02AE1">
        <w:rPr>
          <w:rFonts w:cs="Times New Roman"/>
        </w:rPr>
        <w:t xml:space="preserve"> but due to the fact that </w:t>
      </w:r>
      <w:r w:rsidR="00424284" w:rsidRPr="00F02AE1">
        <w:rPr>
          <w:rFonts w:cs="Times New Roman"/>
        </w:rPr>
        <w:t>most pregnant women are in a similar ag</w:t>
      </w:r>
      <w:r w:rsidRPr="00F02AE1">
        <w:rPr>
          <w:rFonts w:cs="Times New Roman"/>
        </w:rPr>
        <w:t>e group. Observational studies must be manipulated</w:t>
      </w:r>
      <w:r w:rsidR="00121BB8" w:rsidRPr="00F02AE1">
        <w:rPr>
          <w:rFonts w:cs="Times New Roman"/>
        </w:rPr>
        <w:t xml:space="preserve"> t</w:t>
      </w:r>
      <w:r w:rsidRPr="00F02AE1">
        <w:rPr>
          <w:rFonts w:cs="Times New Roman"/>
        </w:rPr>
        <w:t>o infer causality</w:t>
      </w:r>
      <w:r w:rsidR="00424284" w:rsidRPr="00F02AE1">
        <w:rPr>
          <w:rFonts w:cs="Times New Roman"/>
        </w:rPr>
        <w:t>.</w:t>
      </w:r>
    </w:p>
    <w:p w14:paraId="4095A611" w14:textId="4B37B7C9" w:rsidR="00121BB8" w:rsidRPr="00F02AE1" w:rsidRDefault="00E1278A" w:rsidP="001A0FB5">
      <w:pPr>
        <w:spacing w:line="360" w:lineRule="auto"/>
        <w:rPr>
          <w:rFonts w:cs="Times New Roman"/>
        </w:rPr>
      </w:pPr>
      <w:r w:rsidRPr="00F02AE1">
        <w:rPr>
          <w:rFonts w:cs="Times New Roman"/>
        </w:rPr>
        <w:tab/>
        <w:t>Methods have been developed to make causal inference on observation</w:t>
      </w:r>
      <w:r w:rsidR="00F51A59" w:rsidRPr="00F02AE1">
        <w:rPr>
          <w:rFonts w:cs="Times New Roman"/>
        </w:rPr>
        <w:t>al</w:t>
      </w:r>
      <w:r w:rsidRPr="00F02AE1">
        <w:rPr>
          <w:rFonts w:cs="Times New Roman"/>
        </w:rPr>
        <w:t xml:space="preserve"> data. On</w:t>
      </w:r>
      <w:r w:rsidR="000C1EF5" w:rsidRPr="00F02AE1">
        <w:rPr>
          <w:rFonts w:cs="Times New Roman"/>
        </w:rPr>
        <w:t>e</w:t>
      </w:r>
      <w:r w:rsidRPr="00F02AE1">
        <w:rPr>
          <w:rFonts w:cs="Times New Roman"/>
        </w:rPr>
        <w:t xml:space="preserve"> such meth</w:t>
      </w:r>
      <w:r w:rsidR="00121BB8" w:rsidRPr="00F02AE1">
        <w:rPr>
          <w:rFonts w:cs="Times New Roman"/>
        </w:rPr>
        <w:t>od is propensity score analysis</w:t>
      </w:r>
      <w:r w:rsidR="00016867" w:rsidRPr="00F02AE1">
        <w:rPr>
          <w:rFonts w:cs="Times New Roman"/>
        </w:rPr>
        <w:t xml:space="preserve"> (PSA)</w:t>
      </w:r>
      <w:r w:rsidR="00121BB8" w:rsidRPr="00F02AE1">
        <w:rPr>
          <w:rFonts w:cs="Times New Roman"/>
        </w:rPr>
        <w:t xml:space="preserve">. </w:t>
      </w:r>
      <w:r w:rsidR="008C0AA2" w:rsidRPr="00F02AE1">
        <w:rPr>
          <w:rFonts w:cs="Times New Roman"/>
        </w:rPr>
        <w:t xml:space="preserve">Propensity score analysis allows investigators to infer causality on observational data by attempting to reduce bias among groups. </w:t>
      </w:r>
      <w:r w:rsidR="005D2041" w:rsidRPr="00F02AE1">
        <w:rPr>
          <w:rFonts w:cs="Times New Roman"/>
        </w:rPr>
        <w:t>Treatment and control groups</w:t>
      </w:r>
      <w:r w:rsidR="008C0AA2" w:rsidRPr="00F02AE1">
        <w:rPr>
          <w:rFonts w:cs="Times New Roman"/>
        </w:rPr>
        <w:t xml:space="preserve"> </w:t>
      </w:r>
      <w:r w:rsidR="005D2041" w:rsidRPr="00F02AE1">
        <w:rPr>
          <w:rFonts w:cs="Times New Roman"/>
        </w:rPr>
        <w:t xml:space="preserve">are </w:t>
      </w:r>
      <w:r w:rsidR="008C0AA2" w:rsidRPr="00F02AE1">
        <w:rPr>
          <w:rFonts w:cs="Times New Roman"/>
        </w:rPr>
        <w:t>balanced by</w:t>
      </w:r>
      <w:r w:rsidR="00076C8E" w:rsidRPr="00F02AE1">
        <w:rPr>
          <w:rFonts w:cs="Times New Roman"/>
        </w:rPr>
        <w:t xml:space="preserve"> matching similar subjects </w:t>
      </w:r>
      <w:r w:rsidR="005D2041" w:rsidRPr="00F02AE1">
        <w:rPr>
          <w:rFonts w:cs="Times New Roman"/>
        </w:rPr>
        <w:t>on observed</w:t>
      </w:r>
      <w:r w:rsidR="00076C8E" w:rsidRPr="00F02AE1">
        <w:rPr>
          <w:rFonts w:cs="Times New Roman"/>
        </w:rPr>
        <w:t xml:space="preserve"> covariates. </w:t>
      </w:r>
      <w:r w:rsidR="00121BB8" w:rsidRPr="00F02AE1">
        <w:rPr>
          <w:rFonts w:cs="Times New Roman"/>
        </w:rPr>
        <w:t xml:space="preserve">Propensity score analysis calculates a </w:t>
      </w:r>
      <w:r w:rsidRPr="00F02AE1">
        <w:rPr>
          <w:rFonts w:cs="Times New Roman"/>
        </w:rPr>
        <w:t>specific</w:t>
      </w:r>
      <w:r w:rsidR="00053FAD" w:rsidRPr="00F02AE1">
        <w:rPr>
          <w:rFonts w:cs="Times New Roman"/>
        </w:rPr>
        <w:t xml:space="preserve"> “score”</w:t>
      </w:r>
      <w:r w:rsidR="00121BB8" w:rsidRPr="00F02AE1">
        <w:rPr>
          <w:rFonts w:cs="Times New Roman"/>
        </w:rPr>
        <w:t xml:space="preserve"> for each subject and then attempts to match</w:t>
      </w:r>
      <w:r w:rsidR="003F6F00" w:rsidRPr="00F02AE1">
        <w:rPr>
          <w:rFonts w:cs="Times New Roman"/>
        </w:rPr>
        <w:t xml:space="preserve"> individuals with similar scores in the treatment and control groups</w:t>
      </w:r>
      <w:r w:rsidR="00121BB8" w:rsidRPr="00F02AE1">
        <w:rPr>
          <w:rFonts w:cs="Times New Roman"/>
        </w:rPr>
        <w:t xml:space="preserve">. Scores that cannot be matched are </w:t>
      </w:r>
      <w:r w:rsidR="00B3235F" w:rsidRPr="00F02AE1">
        <w:rPr>
          <w:rFonts w:cs="Times New Roman"/>
        </w:rPr>
        <w:t xml:space="preserve">often </w:t>
      </w:r>
      <w:r w:rsidR="00121BB8" w:rsidRPr="00F02AE1">
        <w:rPr>
          <w:rFonts w:cs="Times New Roman"/>
        </w:rPr>
        <w:t>discarded</w:t>
      </w:r>
      <w:r w:rsidR="00B3235F" w:rsidRPr="00F02AE1">
        <w:rPr>
          <w:rFonts w:cs="Times New Roman"/>
        </w:rPr>
        <w:t xml:space="preserve"> but can be included in analysis</w:t>
      </w:r>
      <w:r w:rsidR="00121BB8" w:rsidRPr="00F02AE1">
        <w:rPr>
          <w:rFonts w:cs="Times New Roman"/>
        </w:rPr>
        <w:t>. Once data are matched, the covariates in t</w:t>
      </w:r>
      <w:r w:rsidR="00F86CEA" w:rsidRPr="00F02AE1">
        <w:rPr>
          <w:rFonts w:cs="Times New Roman"/>
        </w:rPr>
        <w:t>he groups are balanced</w:t>
      </w:r>
      <w:r w:rsidR="00121BB8" w:rsidRPr="00F02AE1">
        <w:rPr>
          <w:rFonts w:cs="Times New Roman"/>
        </w:rPr>
        <w:t xml:space="preserve"> as if data were collected </w:t>
      </w:r>
      <w:r w:rsidR="001A087F" w:rsidRPr="00F02AE1">
        <w:rPr>
          <w:rFonts w:cs="Times New Roman"/>
        </w:rPr>
        <w:t xml:space="preserve">using </w:t>
      </w:r>
      <w:r w:rsidR="00121BB8" w:rsidRPr="00F02AE1">
        <w:rPr>
          <w:rFonts w:cs="Times New Roman"/>
        </w:rPr>
        <w:t>a randomized controlled trial.</w:t>
      </w:r>
      <w:r w:rsidR="003C1C0E" w:rsidRPr="00F02AE1">
        <w:rPr>
          <w:rFonts w:cs="Times New Roman"/>
        </w:rPr>
        <w:t xml:space="preserve"> When data meet the randomization assumption, then causal inference can be applied even in the absence of a randomized controlled trial.</w:t>
      </w:r>
      <w:r w:rsidR="0053451B" w:rsidRPr="00F02AE1">
        <w:rPr>
          <w:rFonts w:cs="Times New Roman"/>
        </w:rPr>
        <w:t xml:space="preserve"> </w:t>
      </w:r>
    </w:p>
    <w:p w14:paraId="42E0464E" w14:textId="434F956E" w:rsidR="00E1278A" w:rsidRPr="00F02AE1" w:rsidRDefault="003C1C0E" w:rsidP="001A0FB5">
      <w:pPr>
        <w:spacing w:line="360" w:lineRule="auto"/>
        <w:rPr>
          <w:rFonts w:cs="Times New Roman"/>
        </w:rPr>
      </w:pPr>
      <w:r w:rsidRPr="00F02AE1">
        <w:rPr>
          <w:rFonts w:cs="Times New Roman"/>
        </w:rPr>
        <w:tab/>
      </w:r>
      <w:r w:rsidR="003315F7" w:rsidRPr="00F02AE1">
        <w:rPr>
          <w:rFonts w:cs="Times New Roman"/>
        </w:rPr>
        <w:t>A propensity score is a ma</w:t>
      </w:r>
      <w:r w:rsidR="00A37EDE" w:rsidRPr="00F02AE1">
        <w:rPr>
          <w:rFonts w:cs="Times New Roman"/>
        </w:rPr>
        <w:t>thematical concept</w:t>
      </w:r>
      <w:r w:rsidR="00D82E13" w:rsidRPr="00F02AE1">
        <w:rPr>
          <w:rFonts w:cs="Times New Roman"/>
        </w:rPr>
        <w:t xml:space="preserve"> and thus has a formal</w:t>
      </w:r>
      <w:r w:rsidR="00A37EDE" w:rsidRPr="00F02AE1">
        <w:rPr>
          <w:rFonts w:cs="Times New Roman"/>
        </w:rPr>
        <w:t xml:space="preserve"> </w:t>
      </w:r>
      <w:r w:rsidR="003315F7" w:rsidRPr="00F02AE1">
        <w:rPr>
          <w:rFonts w:cs="Times New Roman"/>
        </w:rPr>
        <w:t>definition. Mathematically</w:t>
      </w:r>
      <w:r w:rsidR="00053FAD" w:rsidRPr="00F02AE1">
        <w:rPr>
          <w:rFonts w:cs="Times New Roman"/>
        </w:rPr>
        <w:t>, a</w:t>
      </w:r>
      <w:r w:rsidR="00E1278A" w:rsidRPr="00F02AE1">
        <w:rPr>
          <w:rFonts w:cs="Times New Roman"/>
        </w:rPr>
        <w:t xml:space="preserve"> </w:t>
      </w:r>
      <w:r w:rsidR="00053FAD" w:rsidRPr="00F02AE1">
        <w:rPr>
          <w:rFonts w:cs="Times New Roman"/>
        </w:rPr>
        <w:t>propensity score is the condit</w:t>
      </w:r>
      <w:r w:rsidR="00D34D0D" w:rsidRPr="00F02AE1">
        <w:rPr>
          <w:rFonts w:cs="Times New Roman"/>
        </w:rPr>
        <w:t>ional probability of</w:t>
      </w:r>
      <w:r w:rsidR="00396D07" w:rsidRPr="00F02AE1">
        <w:rPr>
          <w:rFonts w:cs="Times New Roman"/>
        </w:rPr>
        <w:t xml:space="preserve"> treatment</w:t>
      </w:r>
      <w:r w:rsidR="00D34D0D" w:rsidRPr="00F02AE1">
        <w:rPr>
          <w:rFonts w:cs="Times New Roman"/>
        </w:rPr>
        <w:t xml:space="preserve"> assignment</w:t>
      </w:r>
      <w:r w:rsidR="00053FAD" w:rsidRPr="00F02AE1">
        <w:rPr>
          <w:rFonts w:cs="Times New Roman"/>
        </w:rPr>
        <w:t xml:space="preserve"> given all observed covariates. Suppose treatment</w:t>
      </w:r>
      <m:oMath>
        <m:r>
          <w:rPr>
            <w:rFonts w:ascii="Cambria Math" w:hAnsi="Cambria Math" w:cs="Times New Roman"/>
          </w:rPr>
          <m:t xml:space="preserve"> T</m:t>
        </m:r>
      </m:oMath>
      <w:r w:rsidR="00053FAD" w:rsidRPr="00F02AE1">
        <w:rPr>
          <w:rFonts w:cs="Times New Roman"/>
        </w:rPr>
        <w:t xml:space="preserve"> is binary</w:t>
      </w:r>
      <w:r w:rsidR="00B3235F" w:rsidRPr="00F02AE1">
        <w:rPr>
          <w:rFonts w:cs="Times New Roman"/>
        </w:rPr>
        <w:t xml:space="preserve"> where</w:t>
      </w:r>
      <w:r w:rsidRPr="00F02AE1">
        <w:rPr>
          <w:rFonts w:cs="Times New Roman"/>
        </w:rPr>
        <w:t>,</w:t>
      </w:r>
      <w:r w:rsidR="00B3235F" w:rsidRPr="00F02AE1">
        <w:rPr>
          <w:rFonts w:cs="Times New Roman"/>
        </w:rPr>
        <w:t xml:space="preserve"> </w:t>
      </w:r>
      <w:r w:rsidR="00D82E13" w:rsidRPr="00F02AE1">
        <w:rPr>
          <w:rFonts w:cs="Times New Roman"/>
        </w:rPr>
        <w:t xml:space="preserve">1 represents </w:t>
      </w:r>
      <w:r w:rsidR="00053FAD" w:rsidRPr="00F02AE1">
        <w:rPr>
          <w:rFonts w:cs="Times New Roman"/>
        </w:rPr>
        <w:t>treatment</w:t>
      </w:r>
      <w:r w:rsidR="00D82E13" w:rsidRPr="00F02AE1">
        <w:rPr>
          <w:rFonts w:cs="Times New Roman"/>
        </w:rPr>
        <w:t>,</w:t>
      </w:r>
      <w:r w:rsidRPr="00F02AE1">
        <w:rPr>
          <w:rFonts w:cs="Times New Roman"/>
        </w:rPr>
        <w:t xml:space="preserve"> </w:t>
      </w:r>
      <w:r w:rsidR="00B3235F" w:rsidRPr="00F02AE1">
        <w:rPr>
          <w:rFonts w:cs="Times New Roman"/>
        </w:rPr>
        <w:t>and</w:t>
      </w:r>
      <w:r w:rsidR="00D82E13" w:rsidRPr="00F02AE1">
        <w:rPr>
          <w:rFonts w:cs="Times New Roman"/>
        </w:rPr>
        <w:t xml:space="preserve"> 0 represents</w:t>
      </w:r>
      <w:r w:rsidRPr="00F02AE1">
        <w:rPr>
          <w:rFonts w:cs="Times New Roman"/>
        </w:rPr>
        <w:t xml:space="preserve"> control,</w:t>
      </w:r>
      <w:r w:rsidR="00053FAD" w:rsidRPr="00F02AE1">
        <w:rPr>
          <w:rFonts w:cs="Times New Roman"/>
        </w:rPr>
        <w:t xml:space="preserve"> </w:t>
      </w:r>
      <m:oMath>
        <m:r>
          <w:rPr>
            <w:rFonts w:ascii="Cambria Math" w:hAnsi="Cambria Math" w:cs="Times New Roman"/>
          </w:rPr>
          <m:t>X</m:t>
        </m:r>
      </m:oMath>
      <w:r w:rsidR="00053FAD" w:rsidRPr="00F02AE1">
        <w:rPr>
          <w:rFonts w:cs="Times New Roman"/>
        </w:rPr>
        <w:t xml:space="preserve"> is </w:t>
      </w:r>
      <w:r w:rsidR="00396D07" w:rsidRPr="00F02AE1">
        <w:rPr>
          <w:rFonts w:cs="Times New Roman"/>
        </w:rPr>
        <w:t>a matrix of</w:t>
      </w:r>
      <w:r w:rsidRPr="00F02AE1">
        <w:rPr>
          <w:rFonts w:cs="Times New Roman"/>
        </w:rPr>
        <w:t xml:space="preserve"> observed covariates, </w:t>
      </w:r>
      <w:r w:rsidR="003315F7" w:rsidRPr="00F02AE1">
        <w:rPr>
          <w:rFonts w:cs="Times New Roman"/>
        </w:rPr>
        <w:t xml:space="preserve">and </w:t>
      </w:r>
      <w:r w:rsidRPr="00F02AE1">
        <w:rPr>
          <w:rFonts w:cs="Times New Roman"/>
        </w:rPr>
        <w:t>finally</w:t>
      </w:r>
      <w:r w:rsidR="003315F7" w:rsidRPr="00F02AE1">
        <w:rPr>
          <w:rFonts w:cs="Times New Roman"/>
        </w:rPr>
        <w:t>,</w:t>
      </w:r>
      <w:r w:rsidR="00053FAD" w:rsidRPr="00F02AE1">
        <w:rPr>
          <w:rFonts w:cs="Times New Roman"/>
        </w:rPr>
        <w:t xml:space="preserve"> </w:t>
      </w:r>
      <m:oMath>
        <m:r>
          <w:rPr>
            <w:rFonts w:ascii="Cambria Math" w:hAnsi="Cambria Math" w:cs="Times New Roman"/>
          </w:rPr>
          <m:t>Y</m:t>
        </m:r>
      </m:oMath>
      <w:r w:rsidR="00F51A59" w:rsidRPr="00F02AE1">
        <w:rPr>
          <w:rFonts w:cs="Times New Roman"/>
        </w:rPr>
        <w:t xml:space="preserve"> </w:t>
      </w:r>
      <w:r w:rsidR="003315F7" w:rsidRPr="00F02AE1">
        <w:rPr>
          <w:rFonts w:cs="Times New Roman"/>
        </w:rPr>
        <w:t>is the response variable. T</w:t>
      </w:r>
      <w:r w:rsidR="00F51A59" w:rsidRPr="00F02AE1">
        <w:rPr>
          <w:rFonts w:cs="Times New Roman"/>
        </w:rPr>
        <w:t>he propensity score calculation is described below</w:t>
      </w:r>
      <w:r w:rsidR="00053FAD" w:rsidRPr="00F02AE1">
        <w:rPr>
          <w:rFonts w:cs="Times New Roman"/>
        </w:rPr>
        <w:t>:</w:t>
      </w:r>
    </w:p>
    <w:p w14:paraId="6F7A41E3" w14:textId="77777777" w:rsidR="00364AF2" w:rsidRPr="00F02AE1" w:rsidRDefault="00364AF2" w:rsidP="001A0FB5">
      <w:pPr>
        <w:spacing w:line="360" w:lineRule="auto"/>
        <w:rPr>
          <w:rFonts w:cs="Times New Roman"/>
        </w:rPr>
      </w:pPr>
    </w:p>
    <w:p w14:paraId="293410EF" w14:textId="77777777" w:rsidR="00D82E13" w:rsidRPr="00F02AE1" w:rsidRDefault="00053FAD" w:rsidP="001A0FB5">
      <w:pPr>
        <w:spacing w:line="360" w:lineRule="auto"/>
        <w:jc w:val="center"/>
        <w:rPr>
          <w:rFonts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r>
          <m:rPr>
            <m:sty m:val="p"/>
          </m:rPr>
          <w:rPr>
            <w:rFonts w:ascii="Cambria Math" w:hAnsi="Cambria Math" w:cs="Times New Roman"/>
          </w:rPr>
          <m:t>Pr⁡[</m:t>
        </m:r>
        <m:d>
          <m:dPr>
            <m:begChr m:val=""/>
            <m:endChr m:val="|"/>
            <m:ctrlPr>
              <w:rPr>
                <w:rFonts w:ascii="Cambria Math" w:hAnsi="Cambria Math" w:cs="Times New Roman"/>
                <w:i/>
              </w:rPr>
            </m:ctrlPr>
          </m:dPr>
          <m:e>
            <m:r>
              <m:rPr>
                <m:sty m:val="p"/>
              </m:rPr>
              <w:rPr>
                <w:rFonts w:ascii="Cambria Math" w:hAnsi="Cambria Math" w:cs="Times New Roman"/>
              </w:rPr>
              <m:t>T</m:t>
            </m:r>
            <m:r>
              <w:rPr>
                <w:rFonts w:ascii="Cambria Math" w:hAnsi="Cambria Math" w:cs="Times New Roman"/>
              </w:rPr>
              <m:t>=1</m:t>
            </m:r>
          </m:e>
        </m:d>
        <m:r>
          <m:rPr>
            <m:sty m:val="p"/>
          </m:rPr>
          <w:rPr>
            <w:rFonts w:ascii="Cambria Math" w:hAnsi="Cambria Math" w:cs="Times New Roman"/>
          </w:rPr>
          <m:t xml:space="preserve"> X</m:t>
        </m:r>
        <m:r>
          <w:rPr>
            <w:rFonts w:ascii="Cambria Math" w:hAnsi="Cambria Math" w:cs="Times New Roman"/>
          </w:rPr>
          <m:t>=x]</m:t>
        </m:r>
      </m:oMath>
      <w:r w:rsidR="00D82E13" w:rsidRPr="00F02AE1">
        <w:rPr>
          <w:rFonts w:cs="Times New Roman"/>
        </w:rPr>
        <w:t>.</w:t>
      </w:r>
    </w:p>
    <w:p w14:paraId="58EEDB40" w14:textId="77777777" w:rsidR="00D82E13" w:rsidRPr="00F02AE1" w:rsidRDefault="00D82E13" w:rsidP="001A0FB5">
      <w:pPr>
        <w:spacing w:line="360" w:lineRule="auto"/>
        <w:rPr>
          <w:rFonts w:cs="Times New Roman"/>
        </w:rPr>
      </w:pPr>
    </w:p>
    <w:p w14:paraId="67F2316C" w14:textId="5F246B69" w:rsidR="00E3685E" w:rsidRPr="00F02AE1" w:rsidRDefault="00B3235F" w:rsidP="001A0FB5">
      <w:pPr>
        <w:spacing w:line="360" w:lineRule="auto"/>
        <w:rPr>
          <w:rFonts w:cs="Times New Roman"/>
        </w:rPr>
      </w:pPr>
      <w:r w:rsidRPr="00F02AE1">
        <w:rPr>
          <w:rFonts w:cs="Times New Roman"/>
        </w:rPr>
        <w:tab/>
      </w:r>
      <w:r w:rsidR="00053FAD" w:rsidRPr="00F02AE1">
        <w:rPr>
          <w:rFonts w:cs="Times New Roman"/>
        </w:rPr>
        <w:t>The</w:t>
      </w:r>
      <w:r w:rsidR="00396D07" w:rsidRPr="00F02AE1">
        <w:rPr>
          <w:rFonts w:cs="Times New Roman"/>
        </w:rPr>
        <w:t xml:space="preserve"> propensity score can be</w:t>
      </w:r>
      <w:r w:rsidR="00D82E13" w:rsidRPr="00F02AE1">
        <w:rPr>
          <w:rFonts w:cs="Times New Roman"/>
        </w:rPr>
        <w:t xml:space="preserve"> calculated</w:t>
      </w:r>
      <w:r w:rsidR="00053FAD" w:rsidRPr="00F02AE1">
        <w:rPr>
          <w:rFonts w:cs="Times New Roman"/>
        </w:rPr>
        <w:t xml:space="preserve"> by ru</w:t>
      </w:r>
      <w:r w:rsidR="003315F7" w:rsidRPr="00F02AE1">
        <w:rPr>
          <w:rFonts w:cs="Times New Roman"/>
        </w:rPr>
        <w:t>nning a logistic re</w:t>
      </w:r>
      <w:r w:rsidR="00D82E13" w:rsidRPr="00F02AE1">
        <w:rPr>
          <w:rFonts w:cs="Times New Roman"/>
        </w:rPr>
        <w:t xml:space="preserve">gression where treatment is the </w:t>
      </w:r>
      <w:r w:rsidR="003315F7" w:rsidRPr="00F02AE1">
        <w:rPr>
          <w:rFonts w:cs="Times New Roman"/>
        </w:rPr>
        <w:t>binary outcome</w:t>
      </w:r>
      <w:r w:rsidR="00053FAD" w:rsidRPr="00F02AE1">
        <w:rPr>
          <w:rFonts w:cs="Times New Roman"/>
        </w:rPr>
        <w:t xml:space="preserve"> and all observed covaria</w:t>
      </w:r>
      <w:r w:rsidR="00364AF2" w:rsidRPr="00F02AE1">
        <w:rPr>
          <w:rFonts w:cs="Times New Roman"/>
        </w:rPr>
        <w:t xml:space="preserve">tes </w:t>
      </w:r>
      <w:r w:rsidR="003315F7" w:rsidRPr="00F02AE1">
        <w:rPr>
          <w:rFonts w:cs="Times New Roman"/>
        </w:rPr>
        <w:t>are used in the model as predictors</w:t>
      </w:r>
      <w:r w:rsidR="00364AF2" w:rsidRPr="00F02AE1">
        <w:rPr>
          <w:rFonts w:cs="Times New Roman"/>
        </w:rPr>
        <w:t xml:space="preserve">. </w:t>
      </w:r>
      <w:r w:rsidR="0063255C" w:rsidRPr="00F02AE1">
        <w:rPr>
          <w:rFonts w:cs="Times New Roman"/>
        </w:rPr>
        <w:t xml:space="preserve">Once the propensity score is calculated, the scores in the treatment group are matched with scores in the control group based on certain criteria of matching. Some common matching schemes include exact, nearest, nearest using a caliper, optimizing overall group difference, stratification matching, Mahalanobis metric matching, and full </w:t>
      </w:r>
      <w:r w:rsidR="0063255C" w:rsidRPr="00F02AE1">
        <w:rPr>
          <w:rFonts w:cs="Times New Roman"/>
        </w:rPr>
        <w:lastRenderedPageBreak/>
        <w:t>matching</w:t>
      </w:r>
      <w:r w:rsidR="00396D07" w:rsidRPr="00F02AE1">
        <w:rPr>
          <w:rFonts w:cs="Times New Roman"/>
        </w:rPr>
        <w:t xml:space="preserve"> described extensively by Guo and Fraser</w:t>
      </w:r>
      <w:r w:rsidR="00D82E13" w:rsidRPr="00F02AE1">
        <w:rPr>
          <w:rFonts w:cs="Times New Roman"/>
        </w:rPr>
        <w:t xml:space="preserve"> </w:t>
      </w:r>
      <w:r w:rsidR="00396D07" w:rsidRPr="00F02AE1">
        <w:rPr>
          <w:rFonts w:cs="Times New Roman"/>
        </w:rPr>
        <w:t>(</w:t>
      </w:r>
      <w:r w:rsidR="00D82E13" w:rsidRPr="00F02AE1">
        <w:rPr>
          <w:rFonts w:cs="Times New Roman"/>
        </w:rPr>
        <w:t>20</w:t>
      </w:r>
      <w:r w:rsidR="00B76A76" w:rsidRPr="00F02AE1">
        <w:rPr>
          <w:rFonts w:cs="Times New Roman"/>
        </w:rPr>
        <w:t>09</w:t>
      </w:r>
      <w:r w:rsidR="00D82E13" w:rsidRPr="00F02AE1">
        <w:rPr>
          <w:rFonts w:cs="Times New Roman"/>
        </w:rPr>
        <w:t>)</w:t>
      </w:r>
      <w:r w:rsidR="0063255C" w:rsidRPr="00F02AE1">
        <w:rPr>
          <w:rFonts w:cs="Times New Roman"/>
        </w:rPr>
        <w:t>. If a propensity score is calculated with all known relevant covariates</w:t>
      </w:r>
      <w:r w:rsidR="00A37EDE" w:rsidRPr="00F02AE1">
        <w:rPr>
          <w:rFonts w:cs="Times New Roman"/>
        </w:rPr>
        <w:t>,</w:t>
      </w:r>
      <w:r w:rsidR="0063255C" w:rsidRPr="00F02AE1">
        <w:rPr>
          <w:rFonts w:cs="Times New Roman"/>
        </w:rPr>
        <w:t xml:space="preserve"> and matched decisively</w:t>
      </w:r>
      <w:r w:rsidR="00364AF2" w:rsidRPr="00F02AE1">
        <w:rPr>
          <w:rFonts w:cs="Times New Roman"/>
        </w:rPr>
        <w:t xml:space="preserve">, </w:t>
      </w:r>
      <w:r w:rsidR="00E3685E" w:rsidRPr="00F02AE1">
        <w:rPr>
          <w:rFonts w:cs="Times New Roman"/>
        </w:rPr>
        <w:t>the</w:t>
      </w:r>
      <w:r w:rsidR="0063255C" w:rsidRPr="00F02AE1">
        <w:rPr>
          <w:rFonts w:cs="Times New Roman"/>
        </w:rPr>
        <w:t>n the systematic</w:t>
      </w:r>
      <w:r w:rsidR="00E3685E" w:rsidRPr="00F02AE1">
        <w:rPr>
          <w:rFonts w:cs="Times New Roman"/>
        </w:rPr>
        <w:t xml:space="preserve"> bias in the two groups</w:t>
      </w:r>
      <w:r w:rsidR="0063255C" w:rsidRPr="00F02AE1">
        <w:rPr>
          <w:rFonts w:cs="Times New Roman"/>
        </w:rPr>
        <w:t xml:space="preserve"> is eliminated</w:t>
      </w:r>
      <w:r w:rsidR="00D82E13" w:rsidRPr="00F02AE1">
        <w:rPr>
          <w:rFonts w:cs="Times New Roman"/>
        </w:rPr>
        <w:t xml:space="preserve">. </w:t>
      </w:r>
      <w:r w:rsidR="00A37EDE" w:rsidRPr="00F02AE1">
        <w:rPr>
          <w:rFonts w:cs="Times New Roman"/>
        </w:rPr>
        <w:t xml:space="preserve">At this point, </w:t>
      </w:r>
      <w:r w:rsidR="00396D07" w:rsidRPr="00F02AE1">
        <w:rPr>
          <w:rFonts w:cs="Times New Roman"/>
        </w:rPr>
        <w:t>causality can be inferred with normal statistical analysis</w:t>
      </w:r>
      <w:r w:rsidR="00E3685E" w:rsidRPr="00F02AE1">
        <w:rPr>
          <w:rFonts w:cs="Times New Roman"/>
        </w:rPr>
        <w:t>.</w:t>
      </w:r>
      <w:r w:rsidR="003D7737" w:rsidRPr="00F02AE1">
        <w:rPr>
          <w:rFonts w:cs="Times New Roman"/>
        </w:rPr>
        <w:t xml:space="preserve"> </w:t>
      </w:r>
    </w:p>
    <w:p w14:paraId="0A9E6F3E" w14:textId="585D6A4D" w:rsidR="00C4523C" w:rsidRPr="00F02AE1" w:rsidRDefault="00C4523C" w:rsidP="001A0FB5">
      <w:pPr>
        <w:spacing w:line="360" w:lineRule="auto"/>
        <w:rPr>
          <w:rFonts w:cs="Times New Roman"/>
        </w:rPr>
      </w:pPr>
      <w:r w:rsidRPr="00F02AE1">
        <w:rPr>
          <w:rFonts w:cs="Times New Roman"/>
        </w:rPr>
        <w:tab/>
        <w:t>Propensity</w:t>
      </w:r>
      <w:r w:rsidR="00A37EDE" w:rsidRPr="00F02AE1">
        <w:rPr>
          <w:rFonts w:cs="Times New Roman"/>
        </w:rPr>
        <w:t xml:space="preserve"> score analysis, like most</w:t>
      </w:r>
      <w:r w:rsidRPr="00F02AE1">
        <w:rPr>
          <w:rFonts w:cs="Times New Roman"/>
        </w:rPr>
        <w:t xml:space="preserve"> methods in statistics, was developed to analyze rectangular or complete data</w:t>
      </w:r>
      <w:r w:rsidR="00030D57" w:rsidRPr="00F02AE1">
        <w:rPr>
          <w:rFonts w:cs="Times New Roman"/>
        </w:rPr>
        <w:t xml:space="preserve"> (Little and Rubin,</w:t>
      </w:r>
      <w:r w:rsidR="00031C03" w:rsidRPr="00F02AE1">
        <w:rPr>
          <w:rFonts w:cs="Times New Roman"/>
        </w:rPr>
        <w:t xml:space="preserve"> 1987)</w:t>
      </w:r>
      <w:r w:rsidRPr="00F02AE1">
        <w:rPr>
          <w:rFonts w:cs="Times New Roman"/>
        </w:rPr>
        <w:t>.</w:t>
      </w:r>
      <w:r w:rsidR="00121BB8" w:rsidRPr="00F02AE1">
        <w:rPr>
          <w:rFonts w:cs="Times New Roman"/>
        </w:rPr>
        <w:t xml:space="preserve"> </w:t>
      </w:r>
      <w:r w:rsidRPr="00F02AE1">
        <w:rPr>
          <w:rFonts w:cs="Times New Roman"/>
        </w:rPr>
        <w:t xml:space="preserve">When data are </w:t>
      </w:r>
      <w:r w:rsidR="00E97D5F" w:rsidRPr="00F02AE1">
        <w:rPr>
          <w:rFonts w:cs="Times New Roman"/>
        </w:rPr>
        <w:t>incomplete</w:t>
      </w:r>
      <w:r w:rsidRPr="00F02AE1">
        <w:rPr>
          <w:rFonts w:cs="Times New Roman"/>
        </w:rPr>
        <w:t xml:space="preserve">, complications arise in the use of propensity score methods. </w:t>
      </w:r>
      <w:r w:rsidR="00BF1B82" w:rsidRPr="00F02AE1">
        <w:rPr>
          <w:rFonts w:cs="Times New Roman"/>
        </w:rPr>
        <w:t xml:space="preserve">One </w:t>
      </w:r>
      <w:r w:rsidR="00D90F39" w:rsidRPr="00F02AE1">
        <w:rPr>
          <w:rFonts w:cs="Times New Roman"/>
        </w:rPr>
        <w:t>approach</w:t>
      </w:r>
      <w:r w:rsidR="00BF1B82" w:rsidRPr="00F02AE1">
        <w:rPr>
          <w:rFonts w:cs="Times New Roman"/>
        </w:rPr>
        <w:t xml:space="preserve"> </w:t>
      </w:r>
      <w:r w:rsidR="00B3235F" w:rsidRPr="00F02AE1">
        <w:rPr>
          <w:rFonts w:cs="Times New Roman"/>
        </w:rPr>
        <w:t>to deal with the incomplete</w:t>
      </w:r>
      <w:r w:rsidR="00BF1B82" w:rsidRPr="00F02AE1">
        <w:rPr>
          <w:rFonts w:cs="Times New Roman"/>
        </w:rPr>
        <w:t xml:space="preserve"> data is</w:t>
      </w:r>
      <w:r w:rsidR="00570C09" w:rsidRPr="00F02AE1">
        <w:rPr>
          <w:rFonts w:cs="Times New Roman"/>
        </w:rPr>
        <w:t xml:space="preserve"> complete case analysis,</w:t>
      </w:r>
      <w:r w:rsidR="00D90F39" w:rsidRPr="00F02AE1">
        <w:rPr>
          <w:rFonts w:cs="Times New Roman"/>
        </w:rPr>
        <w:t xml:space="preserve"> </w:t>
      </w:r>
      <w:r w:rsidR="000816C8" w:rsidRPr="00F02AE1">
        <w:rPr>
          <w:rFonts w:cs="Times New Roman"/>
        </w:rPr>
        <w:t>which deletes any subject</w:t>
      </w:r>
      <w:r w:rsidR="00B3235F" w:rsidRPr="00F02AE1">
        <w:rPr>
          <w:rFonts w:cs="Times New Roman"/>
        </w:rPr>
        <w:t xml:space="preserve"> with a missing value</w:t>
      </w:r>
      <w:r w:rsidR="00570C09" w:rsidRPr="00F02AE1">
        <w:rPr>
          <w:rFonts w:cs="Times New Roman"/>
        </w:rPr>
        <w:t>. Another approach involves complete case analysis then</w:t>
      </w:r>
      <w:r w:rsidR="00D90F39" w:rsidRPr="00F02AE1">
        <w:rPr>
          <w:rFonts w:cs="Times New Roman"/>
        </w:rPr>
        <w:t xml:space="preserve"> rewe</w:t>
      </w:r>
      <w:r w:rsidR="00C96B79" w:rsidRPr="00F02AE1">
        <w:rPr>
          <w:rFonts w:cs="Times New Roman"/>
        </w:rPr>
        <w:t xml:space="preserve">ighting </w:t>
      </w:r>
      <w:r w:rsidR="00570C09" w:rsidRPr="00F02AE1">
        <w:rPr>
          <w:rFonts w:cs="Times New Roman"/>
        </w:rPr>
        <w:t>the remaining known subjects’ values</w:t>
      </w:r>
      <w:r w:rsidR="00C96B79" w:rsidRPr="00F02AE1">
        <w:rPr>
          <w:rFonts w:cs="Times New Roman"/>
        </w:rPr>
        <w:t xml:space="preserve">. Alternatively, </w:t>
      </w:r>
      <w:r w:rsidR="00BF1B82" w:rsidRPr="00F02AE1">
        <w:rPr>
          <w:rFonts w:cs="Times New Roman"/>
        </w:rPr>
        <w:t>missing values</w:t>
      </w:r>
      <w:r w:rsidR="00C96B79" w:rsidRPr="00F02AE1">
        <w:rPr>
          <w:rFonts w:cs="Times New Roman"/>
        </w:rPr>
        <w:t xml:space="preserve"> can be estimated</w:t>
      </w:r>
      <w:r w:rsidR="00BF1B82" w:rsidRPr="00F02AE1">
        <w:rPr>
          <w:rFonts w:cs="Times New Roman"/>
        </w:rPr>
        <w:t xml:space="preserve"> using </w:t>
      </w:r>
      <w:r w:rsidR="00606630" w:rsidRPr="00F02AE1">
        <w:rPr>
          <w:rFonts w:cs="Times New Roman"/>
        </w:rPr>
        <w:t>the distribution of the complete data</w:t>
      </w:r>
      <w:r w:rsidR="00C96B79" w:rsidRPr="00F02AE1">
        <w:rPr>
          <w:rFonts w:cs="Times New Roman"/>
        </w:rPr>
        <w:t>. Estimation</w:t>
      </w:r>
      <w:r w:rsidR="00604EF8" w:rsidRPr="00F02AE1">
        <w:rPr>
          <w:rFonts w:cs="Times New Roman"/>
        </w:rPr>
        <w:t xml:space="preserve"> </w:t>
      </w:r>
      <w:r w:rsidR="008856D9" w:rsidRPr="00F02AE1">
        <w:rPr>
          <w:rFonts w:cs="Times New Roman"/>
        </w:rPr>
        <w:t>can be do</w:t>
      </w:r>
      <w:r w:rsidR="00BF1B82" w:rsidRPr="00F02AE1">
        <w:rPr>
          <w:rFonts w:cs="Times New Roman"/>
        </w:rPr>
        <w:t>ne numerous ways such as imputation</w:t>
      </w:r>
      <w:r w:rsidR="000816C8" w:rsidRPr="00F02AE1">
        <w:rPr>
          <w:rFonts w:cs="Times New Roman"/>
        </w:rPr>
        <w:t xml:space="preserve"> described by </w:t>
      </w:r>
      <w:r w:rsidR="00606630" w:rsidRPr="00F02AE1">
        <w:rPr>
          <w:rFonts w:cs="Times New Roman"/>
        </w:rPr>
        <w:t xml:space="preserve">Nordholt </w:t>
      </w:r>
      <w:r w:rsidR="000816C8" w:rsidRPr="00F02AE1">
        <w:rPr>
          <w:rFonts w:cs="Times New Roman"/>
        </w:rPr>
        <w:t>(</w:t>
      </w:r>
      <w:r w:rsidR="00606630" w:rsidRPr="00F02AE1">
        <w:rPr>
          <w:rFonts w:cs="Times New Roman"/>
        </w:rPr>
        <w:t>1998)</w:t>
      </w:r>
      <w:r w:rsidR="00BF1B82" w:rsidRPr="00F02AE1">
        <w:rPr>
          <w:rFonts w:cs="Times New Roman"/>
        </w:rPr>
        <w:t xml:space="preserve">, </w:t>
      </w:r>
      <w:r w:rsidR="008856D9" w:rsidRPr="00F02AE1">
        <w:rPr>
          <w:rFonts w:cs="Times New Roman"/>
        </w:rPr>
        <w:t>maximu</w:t>
      </w:r>
      <w:r w:rsidR="00604EF8" w:rsidRPr="00F02AE1">
        <w:rPr>
          <w:rFonts w:cs="Times New Roman"/>
        </w:rPr>
        <w:t>m likelihood methods</w:t>
      </w:r>
      <w:r w:rsidR="00364DBA" w:rsidRPr="00F02AE1">
        <w:rPr>
          <w:rFonts w:cs="Times New Roman"/>
        </w:rPr>
        <w:t xml:space="preserve"> </w:t>
      </w:r>
      <w:r w:rsidR="00997D57" w:rsidRPr="00F02AE1">
        <w:rPr>
          <w:rFonts w:cs="Times New Roman"/>
        </w:rPr>
        <w:t>described by Dempster (</w:t>
      </w:r>
      <w:r w:rsidR="00364DBA" w:rsidRPr="00F02AE1">
        <w:rPr>
          <w:rFonts w:cs="Times New Roman"/>
        </w:rPr>
        <w:t>1977)</w:t>
      </w:r>
      <w:r w:rsidR="00604EF8" w:rsidRPr="00F02AE1">
        <w:rPr>
          <w:rFonts w:cs="Times New Roman"/>
        </w:rPr>
        <w:t>, and averaging available items</w:t>
      </w:r>
      <w:r w:rsidR="00C96B79" w:rsidRPr="00F02AE1">
        <w:rPr>
          <w:rFonts w:cs="Times New Roman"/>
        </w:rPr>
        <w:t xml:space="preserve"> </w:t>
      </w:r>
      <w:r w:rsidR="00997D57" w:rsidRPr="00F02AE1">
        <w:rPr>
          <w:rFonts w:cs="Times New Roman"/>
        </w:rPr>
        <w:t xml:space="preserve">described by </w:t>
      </w:r>
      <w:r w:rsidR="00031C03" w:rsidRPr="00F02AE1">
        <w:rPr>
          <w:rFonts w:cs="Times New Roman"/>
        </w:rPr>
        <w:t xml:space="preserve">Schafer et al. </w:t>
      </w:r>
      <w:r w:rsidR="00997D57" w:rsidRPr="00F02AE1">
        <w:rPr>
          <w:rFonts w:cs="Times New Roman"/>
        </w:rPr>
        <w:t>(</w:t>
      </w:r>
      <w:r w:rsidR="00031C03" w:rsidRPr="00F02AE1">
        <w:rPr>
          <w:rFonts w:cs="Times New Roman"/>
        </w:rPr>
        <w:t>2002)</w:t>
      </w:r>
      <w:r w:rsidR="00604EF8" w:rsidRPr="00F02AE1">
        <w:rPr>
          <w:rFonts w:cs="Times New Roman"/>
        </w:rPr>
        <w:t xml:space="preserve">. </w:t>
      </w:r>
      <w:r w:rsidR="00364DBA" w:rsidRPr="00F02AE1">
        <w:rPr>
          <w:rFonts w:cs="Times New Roman"/>
        </w:rPr>
        <w:t>The goal of m</w:t>
      </w:r>
      <w:r w:rsidR="00570C09" w:rsidRPr="00F02AE1">
        <w:rPr>
          <w:rFonts w:cs="Times New Roman"/>
        </w:rPr>
        <w:t xml:space="preserve">ultiple </w:t>
      </w:r>
      <w:proofErr w:type="gramStart"/>
      <w:r w:rsidR="00570C09" w:rsidRPr="00F02AE1">
        <w:rPr>
          <w:rFonts w:cs="Times New Roman"/>
        </w:rPr>
        <w:t>imputation</w:t>
      </w:r>
      <w:proofErr w:type="gramEnd"/>
      <w:r w:rsidR="00016867" w:rsidRPr="00F02AE1">
        <w:rPr>
          <w:rFonts w:cs="Times New Roman"/>
        </w:rPr>
        <w:t xml:space="preserve"> (MI)</w:t>
      </w:r>
      <w:r w:rsidR="00364DBA" w:rsidRPr="00F02AE1">
        <w:rPr>
          <w:rFonts w:cs="Times New Roman"/>
        </w:rPr>
        <w:t xml:space="preserve"> is to generate valid inference in situations where data is </w:t>
      </w:r>
      <w:r w:rsidR="00997D57" w:rsidRPr="00F02AE1">
        <w:rPr>
          <w:rFonts w:cs="Times New Roman"/>
        </w:rPr>
        <w:t>incomplete (Harel et al. 2007).</w:t>
      </w:r>
    </w:p>
    <w:p w14:paraId="5A14226A" w14:textId="50C0357B" w:rsidR="008856D9" w:rsidRPr="00F02AE1" w:rsidRDefault="00C61EC6" w:rsidP="001A0FB5">
      <w:pPr>
        <w:spacing w:line="360" w:lineRule="auto"/>
        <w:rPr>
          <w:rFonts w:cs="Times New Roman"/>
        </w:rPr>
      </w:pPr>
      <w:r w:rsidRPr="00F02AE1">
        <w:rPr>
          <w:rFonts w:cs="Times New Roman"/>
        </w:rPr>
        <w:tab/>
      </w:r>
      <w:r w:rsidR="00385117" w:rsidRPr="00F02AE1">
        <w:rPr>
          <w:rFonts w:cs="Times New Roman"/>
        </w:rPr>
        <w:t xml:space="preserve">Multiple </w:t>
      </w:r>
      <w:proofErr w:type="gramStart"/>
      <w:r w:rsidR="00385117" w:rsidRPr="00F02AE1">
        <w:rPr>
          <w:rFonts w:cs="Times New Roman"/>
        </w:rPr>
        <w:t>imputation</w:t>
      </w:r>
      <w:proofErr w:type="gramEnd"/>
      <w:r w:rsidR="00385117" w:rsidRPr="00F02AE1">
        <w:rPr>
          <w:rFonts w:cs="Times New Roman"/>
        </w:rPr>
        <w:t xml:space="preserve"> is one principled method for handling incomplete data</w:t>
      </w:r>
      <w:r w:rsidRPr="00F02AE1">
        <w:rPr>
          <w:rFonts w:cs="Times New Roman"/>
        </w:rPr>
        <w:t xml:space="preserve">. Multiple </w:t>
      </w:r>
      <w:proofErr w:type="gramStart"/>
      <w:r w:rsidRPr="00F02AE1">
        <w:rPr>
          <w:rFonts w:cs="Times New Roman"/>
        </w:rPr>
        <w:t>imputation</w:t>
      </w:r>
      <w:proofErr w:type="gramEnd"/>
      <w:r w:rsidRPr="00F02AE1">
        <w:rPr>
          <w:rFonts w:cs="Times New Roman"/>
        </w:rPr>
        <w:t xml:space="preserve"> is</w:t>
      </w:r>
      <w:r w:rsidR="00385117" w:rsidRPr="00F02AE1">
        <w:rPr>
          <w:rFonts w:cs="Times New Roman"/>
        </w:rPr>
        <w:t xml:space="preserve"> a simulation </w:t>
      </w:r>
      <w:r w:rsidR="00C1226F" w:rsidRPr="00F02AE1">
        <w:rPr>
          <w:rFonts w:cs="Times New Roman"/>
        </w:rPr>
        <w:t xml:space="preserve">based </w:t>
      </w:r>
      <w:r w:rsidR="00385117" w:rsidRPr="00F02AE1">
        <w:rPr>
          <w:rFonts w:cs="Times New Roman"/>
        </w:rPr>
        <w:t xml:space="preserve">approach, which entails creating several </w:t>
      </w:r>
      <w:r w:rsidR="00E97D5F" w:rsidRPr="00F02AE1">
        <w:rPr>
          <w:rFonts w:cs="Times New Roman"/>
        </w:rPr>
        <w:t xml:space="preserve">complete </w:t>
      </w:r>
      <w:r w:rsidR="00385117" w:rsidRPr="00F02AE1">
        <w:rPr>
          <w:rFonts w:cs="Times New Roman"/>
        </w:rPr>
        <w:t>datasets by replacing missing value</w:t>
      </w:r>
      <w:r w:rsidR="00C1226F" w:rsidRPr="00F02AE1">
        <w:rPr>
          <w:rFonts w:cs="Times New Roman"/>
        </w:rPr>
        <w:t>s with a set of plausible estimates</w:t>
      </w:r>
      <w:r w:rsidR="00385117" w:rsidRPr="00F02AE1">
        <w:rPr>
          <w:rFonts w:cs="Times New Roman"/>
        </w:rPr>
        <w:t>.</w:t>
      </w:r>
      <w:r w:rsidRPr="00F02AE1">
        <w:rPr>
          <w:rFonts w:cs="Times New Roman"/>
        </w:rPr>
        <w:t xml:space="preserve"> The</w:t>
      </w:r>
      <w:r w:rsidR="00C920A1" w:rsidRPr="00F02AE1">
        <w:rPr>
          <w:rFonts w:cs="Times New Roman"/>
        </w:rPr>
        <w:t xml:space="preserve"> missing</w:t>
      </w:r>
      <w:r w:rsidR="00C1226F" w:rsidRPr="00F02AE1">
        <w:rPr>
          <w:rFonts w:cs="Times New Roman"/>
        </w:rPr>
        <w:t xml:space="preserve"> values are generated</w:t>
      </w:r>
      <w:r w:rsidRPr="00F02AE1">
        <w:rPr>
          <w:rFonts w:cs="Times New Roman"/>
        </w:rPr>
        <w:t xml:space="preserve"> using a </w:t>
      </w:r>
      <w:r w:rsidR="00455C23" w:rsidRPr="00F02AE1">
        <w:rPr>
          <w:rFonts w:cs="Times New Roman"/>
        </w:rPr>
        <w:t>model, which</w:t>
      </w:r>
      <w:r w:rsidR="0035160C" w:rsidRPr="00F02AE1">
        <w:rPr>
          <w:rFonts w:cs="Times New Roman"/>
        </w:rPr>
        <w:t xml:space="preserve"> is composed of</w:t>
      </w:r>
      <w:r w:rsidR="00C1226F" w:rsidRPr="00F02AE1">
        <w:rPr>
          <w:rFonts w:cs="Times New Roman"/>
        </w:rPr>
        <w:t xml:space="preserve"> the observed</w:t>
      </w:r>
      <w:r w:rsidR="00076C8E" w:rsidRPr="00F02AE1">
        <w:rPr>
          <w:rFonts w:cs="Times New Roman"/>
        </w:rPr>
        <w:t xml:space="preserve"> data</w:t>
      </w:r>
      <w:r w:rsidR="0035160C" w:rsidRPr="00F02AE1">
        <w:rPr>
          <w:rFonts w:cs="Times New Roman"/>
        </w:rPr>
        <w:t xml:space="preserve">, including </w:t>
      </w:r>
      <w:r w:rsidR="00C1226F" w:rsidRPr="00F02AE1">
        <w:rPr>
          <w:rFonts w:cs="Times New Roman"/>
        </w:rPr>
        <w:t>all covariates and</w:t>
      </w:r>
      <w:r w:rsidR="0035160C" w:rsidRPr="00F02AE1">
        <w:rPr>
          <w:rFonts w:cs="Times New Roman"/>
        </w:rPr>
        <w:t xml:space="preserve"> </w:t>
      </w:r>
      <w:r w:rsidR="00C920A1" w:rsidRPr="00F02AE1">
        <w:rPr>
          <w:rFonts w:cs="Times New Roman"/>
        </w:rPr>
        <w:t>response variable</w:t>
      </w:r>
      <w:r w:rsidR="00C1226F" w:rsidRPr="00F02AE1">
        <w:rPr>
          <w:rFonts w:cs="Times New Roman"/>
        </w:rPr>
        <w:t>s</w:t>
      </w:r>
      <w:r w:rsidR="00C920A1" w:rsidRPr="00F02AE1">
        <w:rPr>
          <w:rFonts w:cs="Times New Roman"/>
        </w:rPr>
        <w:t>.</w:t>
      </w:r>
      <w:r w:rsidRPr="00F02AE1">
        <w:rPr>
          <w:rFonts w:cs="Times New Roman"/>
        </w:rPr>
        <w:t xml:space="preserve"> </w:t>
      </w:r>
      <w:r w:rsidR="00C920A1" w:rsidRPr="00F02AE1">
        <w:rPr>
          <w:rFonts w:cs="Times New Roman"/>
        </w:rPr>
        <w:t>For example,</w:t>
      </w:r>
      <w:r w:rsidR="002127B3" w:rsidRPr="00F02AE1">
        <w:rPr>
          <w:rFonts w:cs="Times New Roman"/>
        </w:rPr>
        <w:t xml:space="preserve"> </w:t>
      </w:r>
      <w:r w:rsidR="003A1ED0" w:rsidRPr="00F02AE1">
        <w:rPr>
          <w:rFonts w:cs="Times New Roman"/>
        </w:rPr>
        <w:t>data are</w:t>
      </w:r>
      <w:r w:rsidR="002127B3" w:rsidRPr="00F02AE1">
        <w:rPr>
          <w:rFonts w:cs="Times New Roman"/>
        </w:rPr>
        <w:t xml:space="preserve"> collected for age and salary with </w:t>
      </w:r>
      <w:r w:rsidR="00C920A1" w:rsidRPr="00F02AE1">
        <w:rPr>
          <w:rFonts w:cs="Times New Roman"/>
        </w:rPr>
        <w:t>the response body weight. The most inclusive</w:t>
      </w:r>
      <w:r w:rsidR="002127B3" w:rsidRPr="00F02AE1">
        <w:rPr>
          <w:rFonts w:cs="Times New Roman"/>
        </w:rPr>
        <w:t xml:space="preserve"> model to </w:t>
      </w:r>
      <w:r w:rsidR="00C920A1" w:rsidRPr="00F02AE1">
        <w:rPr>
          <w:rFonts w:cs="Times New Roman"/>
        </w:rPr>
        <w:t>use in</w:t>
      </w:r>
      <w:r w:rsidR="002127B3" w:rsidRPr="00F02AE1">
        <w:rPr>
          <w:rFonts w:cs="Times New Roman"/>
        </w:rPr>
        <w:t xml:space="preserve"> multiple </w:t>
      </w:r>
      <w:proofErr w:type="gramStart"/>
      <w:r w:rsidR="002127B3" w:rsidRPr="00F02AE1">
        <w:rPr>
          <w:rFonts w:cs="Times New Roman"/>
        </w:rPr>
        <w:t>imputation</w:t>
      </w:r>
      <w:proofErr w:type="gramEnd"/>
      <w:r w:rsidR="002127B3" w:rsidRPr="00F02AE1">
        <w:rPr>
          <w:rFonts w:cs="Times New Roman"/>
        </w:rPr>
        <w:t xml:space="preserve"> </w:t>
      </w:r>
      <w:r w:rsidR="004A58D4" w:rsidRPr="00F02AE1">
        <w:rPr>
          <w:rFonts w:cs="Times New Roman"/>
        </w:rPr>
        <w:t xml:space="preserve">includes age, salary, and body weight. </w:t>
      </w:r>
      <w:r w:rsidR="00C1226F" w:rsidRPr="00F02AE1">
        <w:rPr>
          <w:rFonts w:cs="Times New Roman"/>
        </w:rPr>
        <w:t>The imputed</w:t>
      </w:r>
      <w:r w:rsidRPr="00F02AE1">
        <w:rPr>
          <w:rFonts w:cs="Times New Roman"/>
        </w:rPr>
        <w:t xml:space="preserve"> values are then used in place of the missing values to generate </w:t>
      </w:r>
      <m:oMath>
        <m:r>
          <w:rPr>
            <w:rFonts w:ascii="Cambria Math" w:hAnsi="Cambria Math" w:cs="Times New Roman"/>
          </w:rPr>
          <m:t>m</m:t>
        </m:r>
      </m:oMath>
      <w:r w:rsidR="00431CF0" w:rsidRPr="00F02AE1">
        <w:rPr>
          <w:rFonts w:cs="Times New Roman"/>
        </w:rPr>
        <w:t xml:space="preserve"> c</w:t>
      </w:r>
      <w:r w:rsidR="00C1226F" w:rsidRPr="00F02AE1">
        <w:rPr>
          <w:rFonts w:cs="Times New Roman"/>
        </w:rPr>
        <w:t>omplete datasets</w:t>
      </w:r>
      <w:r w:rsidR="00C920A1" w:rsidRPr="00F02AE1">
        <w:rPr>
          <w:rFonts w:cs="Times New Roman"/>
        </w:rPr>
        <w:t>. The a</w:t>
      </w:r>
      <w:r w:rsidRPr="00F02AE1">
        <w:rPr>
          <w:rFonts w:cs="Times New Roman"/>
        </w:rPr>
        <w:t>nalysis is then carried out on each</w:t>
      </w:r>
      <w:r w:rsidR="00C1226F" w:rsidRPr="00F02AE1">
        <w:rPr>
          <w:rFonts w:cs="Times New Roman"/>
        </w:rPr>
        <w:t xml:space="preserve"> of the</w:t>
      </w:r>
      <w:r w:rsidRPr="00F02AE1">
        <w:rPr>
          <w:rFonts w:cs="Times New Roman"/>
        </w:rPr>
        <w:t xml:space="preserve"> </w:t>
      </w:r>
      <m:oMath>
        <m:r>
          <w:rPr>
            <w:rFonts w:ascii="Cambria Math" w:hAnsi="Cambria Math" w:cs="Times New Roman"/>
          </w:rPr>
          <m:t>m</m:t>
        </m:r>
      </m:oMath>
      <w:r w:rsidR="00C1226F" w:rsidRPr="00F02AE1">
        <w:rPr>
          <w:rFonts w:cs="Times New Roman"/>
        </w:rPr>
        <w:t xml:space="preserve"> </w:t>
      </w:r>
      <w:r w:rsidRPr="00F02AE1">
        <w:rPr>
          <w:rFonts w:cs="Times New Roman"/>
        </w:rPr>
        <w:t>individual dataset</w:t>
      </w:r>
      <w:r w:rsidR="00C1226F" w:rsidRPr="00F02AE1">
        <w:rPr>
          <w:rFonts w:cs="Times New Roman"/>
        </w:rPr>
        <w:t>s</w:t>
      </w:r>
      <w:r w:rsidR="00031C03" w:rsidRPr="00F02AE1">
        <w:rPr>
          <w:rFonts w:cs="Times New Roman"/>
        </w:rPr>
        <w:t xml:space="preserve"> </w:t>
      </w:r>
      <w:r w:rsidRPr="00F02AE1">
        <w:rPr>
          <w:rFonts w:cs="Times New Roman"/>
        </w:rPr>
        <w:t xml:space="preserve">and </w:t>
      </w:r>
      <w:r w:rsidR="00C920A1" w:rsidRPr="00F02AE1">
        <w:rPr>
          <w:rFonts w:cs="Times New Roman"/>
        </w:rPr>
        <w:t xml:space="preserve">the </w:t>
      </w:r>
      <m:oMath>
        <m:r>
          <w:rPr>
            <w:rFonts w:ascii="Cambria Math" w:hAnsi="Cambria Math" w:cs="Times New Roman"/>
          </w:rPr>
          <m:t>m</m:t>
        </m:r>
      </m:oMath>
      <w:r w:rsidR="00C920A1" w:rsidRPr="00F02AE1">
        <w:rPr>
          <w:rFonts w:cs="Times New Roman"/>
        </w:rPr>
        <w:t xml:space="preserve"> </w:t>
      </w:r>
      <w:r w:rsidR="00C1226F" w:rsidRPr="00F02AE1">
        <w:rPr>
          <w:rFonts w:cs="Times New Roman"/>
        </w:rPr>
        <w:t>results are to be combined using Rubin’s rules (Rubin, 1987)</w:t>
      </w:r>
      <w:r w:rsidRPr="00F02AE1">
        <w:rPr>
          <w:rFonts w:cs="Times New Roman"/>
        </w:rPr>
        <w:t>.</w:t>
      </w:r>
    </w:p>
    <w:p w14:paraId="159CEC0E" w14:textId="77777777" w:rsidR="00B76A76" w:rsidRPr="00F02AE1" w:rsidRDefault="00B76A76" w:rsidP="001A0FB5">
      <w:pPr>
        <w:spacing w:line="360" w:lineRule="auto"/>
        <w:rPr>
          <w:rFonts w:cs="Times New Roman"/>
        </w:rPr>
      </w:pPr>
      <w:r w:rsidRPr="00F02AE1">
        <w:rPr>
          <w:rFonts w:cs="Times New Roman"/>
        </w:rPr>
        <w:tab/>
        <w:t>In Rosenbaum and Rubin’s (1983) original proposal of propensity score analysis, they detailed the assumptions associated with implementing propensity score analysis. These assumptions need to be met in order for the analysis to be valid.</w:t>
      </w:r>
    </w:p>
    <w:p w14:paraId="40189839" w14:textId="77777777" w:rsidR="00B76A76" w:rsidRPr="00F02AE1" w:rsidRDefault="00B76A76" w:rsidP="001A0FB5">
      <w:pPr>
        <w:spacing w:line="360" w:lineRule="auto"/>
        <w:rPr>
          <w:rFonts w:cs="Times New Roman"/>
        </w:rPr>
      </w:pPr>
      <w:r w:rsidRPr="00F02AE1">
        <w:rPr>
          <w:rFonts w:cs="Times New Roman"/>
          <w:b/>
        </w:rPr>
        <w:t>Assumptions</w:t>
      </w:r>
      <w:r w:rsidRPr="00F02AE1">
        <w:rPr>
          <w:rFonts w:cs="Times New Roman"/>
        </w:rPr>
        <w:t>:</w:t>
      </w:r>
    </w:p>
    <w:p w14:paraId="0A9492F5" w14:textId="033FECEB" w:rsidR="00B76A76" w:rsidRPr="00F02AE1" w:rsidRDefault="00B76A76" w:rsidP="00447E48">
      <w:pPr>
        <w:pStyle w:val="ListParagraph"/>
        <w:numPr>
          <w:ilvl w:val="0"/>
          <w:numId w:val="2"/>
        </w:numPr>
        <w:spacing w:line="360" w:lineRule="auto"/>
        <w:rPr>
          <w:rFonts w:cs="Times New Roman"/>
        </w:rPr>
      </w:pPr>
      <w:r w:rsidRPr="00F02AE1">
        <w:rPr>
          <w:rFonts w:cs="Times New Roman"/>
        </w:rPr>
        <w:t xml:space="preserve">Conditional on the covariates </w:t>
      </w:r>
      <m:oMath>
        <m:r>
          <w:rPr>
            <w:rFonts w:ascii="Cambria Math" w:hAnsi="Cambria Math" w:cs="Times New Roman"/>
          </w:rPr>
          <m:t>X</m:t>
        </m:r>
      </m:oMath>
      <w:r w:rsidRPr="00F02AE1">
        <w:rPr>
          <w:rFonts w:cs="Times New Roman"/>
        </w:rPr>
        <w:t xml:space="preserve">, the treatment variable </w:t>
      </w:r>
      <m:oMath>
        <m:r>
          <w:rPr>
            <w:rFonts w:ascii="Cambria Math" w:hAnsi="Cambria Math" w:cs="Times New Roman"/>
          </w:rPr>
          <m:t>T</m:t>
        </m:r>
      </m:oMath>
      <w:r w:rsidRPr="00F02AE1">
        <w:rPr>
          <w:rFonts w:cs="Times New Roman"/>
        </w:rPr>
        <w:t xml:space="preserve"> is independent of the error term. This is called the ignorable treatment assignment assumption.</w:t>
      </w:r>
    </w:p>
    <w:p w14:paraId="00D68917" w14:textId="2BB423A6" w:rsidR="00B76A76" w:rsidRPr="00F02AE1" w:rsidRDefault="00B76A76" w:rsidP="00447E48">
      <w:pPr>
        <w:pStyle w:val="ListParagraph"/>
        <w:numPr>
          <w:ilvl w:val="0"/>
          <w:numId w:val="2"/>
        </w:numPr>
        <w:spacing w:line="360" w:lineRule="auto"/>
        <w:rPr>
          <w:rFonts w:cs="Times New Roman"/>
        </w:rPr>
      </w:pPr>
      <w:r w:rsidRPr="00F02AE1">
        <w:rPr>
          <w:rFonts w:cs="Times New Roman"/>
        </w:rPr>
        <w:t xml:space="preserve">There is no correlation between the covariates </w:t>
      </w:r>
      <m:oMath>
        <m:r>
          <w:rPr>
            <w:rFonts w:ascii="Cambria Math" w:hAnsi="Cambria Math" w:cs="Times New Roman"/>
          </w:rPr>
          <m:t>X</m:t>
        </m:r>
      </m:oMath>
      <w:r w:rsidRPr="00F02AE1">
        <w:rPr>
          <w:rFonts w:cs="Times New Roman"/>
        </w:rPr>
        <w:t xml:space="preserve"> and the error term </w:t>
      </w:r>
      <m:oMath>
        <m:r>
          <w:rPr>
            <w:rFonts w:ascii="Cambria Math" w:hAnsi="Cambria Math" w:cs="Times New Roman"/>
          </w:rPr>
          <m:t>ϵ</m:t>
        </m:r>
      </m:oMath>
      <w:r w:rsidR="00D64E57" w:rsidRPr="00F02AE1">
        <w:rPr>
          <w:rFonts w:cs="Times New Roman"/>
        </w:rPr>
        <w:t>.</w:t>
      </w:r>
    </w:p>
    <w:p w14:paraId="4155E0CB" w14:textId="38C86681" w:rsidR="00B76A76" w:rsidRPr="00F02AE1" w:rsidRDefault="00B76A76" w:rsidP="00447E48">
      <w:pPr>
        <w:pStyle w:val="ListParagraph"/>
        <w:numPr>
          <w:ilvl w:val="0"/>
          <w:numId w:val="2"/>
        </w:numPr>
        <w:spacing w:line="360" w:lineRule="auto"/>
        <w:rPr>
          <w:rFonts w:cs="Times New Roman"/>
        </w:rPr>
      </w:pPr>
      <w:r w:rsidRPr="00F02AE1">
        <w:rPr>
          <w:rFonts w:cs="Times New Roman"/>
        </w:rPr>
        <w:lastRenderedPageBreak/>
        <w:t xml:space="preserve">There is no correlation between the covariates </w:t>
      </w:r>
      <m:oMath>
        <m:r>
          <w:rPr>
            <w:rFonts w:ascii="Cambria Math" w:hAnsi="Cambria Math" w:cs="Times New Roman"/>
          </w:rPr>
          <m:t>X</m:t>
        </m:r>
      </m:oMath>
      <w:r w:rsidRPr="00F02AE1">
        <w:rPr>
          <w:rFonts w:cs="Times New Roman"/>
        </w:rPr>
        <w:t xml:space="preserve"> and treatment variable </w:t>
      </w:r>
      <m:oMath>
        <m:r>
          <w:rPr>
            <w:rFonts w:ascii="Cambria Math" w:hAnsi="Cambria Math" w:cs="Times New Roman"/>
          </w:rPr>
          <m:t>T</m:t>
        </m:r>
      </m:oMath>
      <w:r w:rsidR="00D64E57" w:rsidRPr="00F02AE1">
        <w:rPr>
          <w:rFonts w:cs="Times New Roman"/>
        </w:rPr>
        <w:t>.</w:t>
      </w:r>
    </w:p>
    <w:p w14:paraId="30919C63" w14:textId="24E47774" w:rsidR="00B76A76" w:rsidRPr="00F02AE1" w:rsidRDefault="00B76A76" w:rsidP="00447E48">
      <w:pPr>
        <w:pStyle w:val="ListParagraph"/>
        <w:numPr>
          <w:ilvl w:val="0"/>
          <w:numId w:val="2"/>
        </w:numPr>
        <w:spacing w:line="360" w:lineRule="auto"/>
        <w:rPr>
          <w:rFonts w:cs="Times New Roman"/>
        </w:rPr>
      </w:pPr>
      <w:r w:rsidRPr="00F02AE1">
        <w:rPr>
          <w:rFonts w:cs="Times New Roman"/>
        </w:rPr>
        <w:t xml:space="preserve">The error term is identically and independently distributed and follows a standard normal distribution </w:t>
      </w:r>
      <m:oMath>
        <m:d>
          <m:dPr>
            <m:ctrlPr>
              <w:rPr>
                <w:rFonts w:ascii="Cambria Math" w:hAnsi="Cambria Math" w:cs="Times New Roman"/>
                <w:i/>
              </w:rPr>
            </m:ctrlPr>
          </m:dPr>
          <m:e>
            <m:r>
              <w:rPr>
                <w:rFonts w:ascii="Cambria Math" w:hAnsi="Cambria Math" w:cs="Times New Roman"/>
              </w:rPr>
              <m:t>μ=0,</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1</m:t>
            </m:r>
          </m:e>
        </m:d>
      </m:oMath>
      <w:r w:rsidR="00C1226F" w:rsidRPr="00F02AE1">
        <w:rPr>
          <w:rFonts w:cs="Times New Roman"/>
        </w:rPr>
        <w:t xml:space="preserve"> </w:t>
      </w:r>
      <w:r w:rsidRPr="00F02AE1">
        <w:rPr>
          <w:rFonts w:cs="Times New Roman"/>
        </w:rPr>
        <w:t>(Guo and Fraser, 2009)</w:t>
      </w:r>
      <w:r w:rsidR="00C1226F" w:rsidRPr="00F02AE1">
        <w:rPr>
          <w:rFonts w:cs="Times New Roman"/>
        </w:rPr>
        <w:t>.</w:t>
      </w:r>
    </w:p>
    <w:p w14:paraId="74F2876D" w14:textId="18A20730" w:rsidR="00030D57" w:rsidRPr="00F02AE1" w:rsidRDefault="00030D57" w:rsidP="001A0FB5">
      <w:pPr>
        <w:spacing w:line="360" w:lineRule="auto"/>
        <w:rPr>
          <w:rFonts w:cs="Times New Roman"/>
        </w:rPr>
      </w:pPr>
      <w:r w:rsidRPr="00F02AE1">
        <w:rPr>
          <w:rFonts w:cs="Times New Roman"/>
        </w:rPr>
        <w:tab/>
      </w:r>
      <w:r w:rsidR="00D90C04" w:rsidRPr="00F02AE1">
        <w:rPr>
          <w:rFonts w:cs="Times New Roman"/>
        </w:rPr>
        <w:t xml:space="preserve">Multiple </w:t>
      </w:r>
      <w:proofErr w:type="gramStart"/>
      <w:r w:rsidR="00D90C04" w:rsidRPr="00F02AE1">
        <w:rPr>
          <w:rFonts w:cs="Times New Roman"/>
        </w:rPr>
        <w:t>imputation</w:t>
      </w:r>
      <w:proofErr w:type="gramEnd"/>
      <w:r w:rsidR="00D90C04" w:rsidRPr="00F02AE1">
        <w:rPr>
          <w:rFonts w:cs="Times New Roman"/>
        </w:rPr>
        <w:t xml:space="preserve"> also has associated assumptions that must be met. </w:t>
      </w:r>
      <w:r w:rsidR="0035160C" w:rsidRPr="00F02AE1">
        <w:rPr>
          <w:rFonts w:cs="Times New Roman"/>
        </w:rPr>
        <w:t>Most multiple imputation techniques assume data to</w:t>
      </w:r>
      <w:r w:rsidR="00D90C04" w:rsidRPr="00F02AE1">
        <w:rPr>
          <w:rFonts w:cs="Times New Roman"/>
        </w:rPr>
        <w:t xml:space="preserve"> be missing at random (MAR).</w:t>
      </w:r>
      <w:r w:rsidR="00D64E57" w:rsidRPr="00F02AE1">
        <w:rPr>
          <w:rFonts w:cs="Times New Roman"/>
        </w:rPr>
        <w:t xml:space="preserve"> M</w:t>
      </w:r>
      <w:r w:rsidR="0035160C" w:rsidRPr="00F02AE1">
        <w:rPr>
          <w:rFonts w:cs="Times New Roman"/>
        </w:rPr>
        <w:t>issing at random is defined as</w:t>
      </w:r>
      <w:r w:rsidR="00614299" w:rsidRPr="00F02AE1">
        <w:rPr>
          <w:rFonts w:cs="Times New Roman"/>
        </w:rPr>
        <w:t xml:space="preserve">, given the observed data, the missingness mechanism does not depend on the unobserved data. Equivalently, this can be described as the behavior of two subjects who share observed variables have the same statistical behavior on other observations, whether variables are missing or not. Another assumption associated with multiple </w:t>
      </w:r>
      <w:proofErr w:type="gramStart"/>
      <w:r w:rsidR="00614299" w:rsidRPr="00F02AE1">
        <w:rPr>
          <w:rFonts w:cs="Times New Roman"/>
        </w:rPr>
        <w:t>imputation</w:t>
      </w:r>
      <w:proofErr w:type="gramEnd"/>
      <w:r w:rsidR="00614299" w:rsidRPr="00F02AE1">
        <w:rPr>
          <w:rFonts w:cs="Times New Roman"/>
        </w:rPr>
        <w:t xml:space="preserve"> is the model used in imputation must be “correct”</w:t>
      </w:r>
      <w:r w:rsidR="00396D07" w:rsidRPr="00F02AE1">
        <w:rPr>
          <w:rFonts w:cs="Times New Roman"/>
        </w:rPr>
        <w:t xml:space="preserve"> in order to generate accurate estimates</w:t>
      </w:r>
      <w:r w:rsidR="00D64E57" w:rsidRPr="00F02AE1">
        <w:rPr>
          <w:rFonts w:cs="Times New Roman"/>
        </w:rPr>
        <w:t xml:space="preserve"> (</w:t>
      </w:r>
      <w:r w:rsidR="00473DA5" w:rsidRPr="00F02AE1">
        <w:rPr>
          <w:rFonts w:cs="Times New Roman"/>
        </w:rPr>
        <w:t>Meng, 1994)</w:t>
      </w:r>
      <w:r w:rsidR="00614299" w:rsidRPr="00F02AE1">
        <w:rPr>
          <w:rFonts w:cs="Times New Roman"/>
        </w:rPr>
        <w:t>. Lastly, the model used in</w:t>
      </w:r>
      <w:r w:rsidR="00396D07" w:rsidRPr="00F02AE1">
        <w:rPr>
          <w:rFonts w:cs="Times New Roman"/>
        </w:rPr>
        <w:t xml:space="preserve"> the</w:t>
      </w:r>
      <w:r w:rsidR="00614299" w:rsidRPr="00F02AE1">
        <w:rPr>
          <w:rFonts w:cs="Times New Roman"/>
        </w:rPr>
        <w:t xml:space="preserve"> imputation must match, in some sense, </w:t>
      </w:r>
      <w:r w:rsidR="00396D07" w:rsidRPr="00F02AE1">
        <w:rPr>
          <w:rFonts w:cs="Times New Roman"/>
        </w:rPr>
        <w:t>the model used in the analysis</w:t>
      </w:r>
      <w:r w:rsidR="00614299" w:rsidRPr="00F02AE1">
        <w:rPr>
          <w:rFonts w:cs="Times New Roman"/>
        </w:rPr>
        <w:t>. Rubin (1987, 1996) describes these assumptions in depth.</w:t>
      </w:r>
    </w:p>
    <w:p w14:paraId="08FD6EC8" w14:textId="10A06A26" w:rsidR="00831BA9" w:rsidRPr="00F02AE1" w:rsidRDefault="00831BA9" w:rsidP="001A0FB5">
      <w:pPr>
        <w:spacing w:line="360" w:lineRule="auto"/>
        <w:rPr>
          <w:rFonts w:cs="Times New Roman"/>
        </w:rPr>
      </w:pPr>
      <w:r w:rsidRPr="00F02AE1">
        <w:rPr>
          <w:rFonts w:cs="Times New Roman"/>
        </w:rPr>
        <w:tab/>
        <w:t>Extensive research has been conducted on using propensity score analysis when data are complete</w:t>
      </w:r>
      <w:r w:rsidR="00C1226F" w:rsidRPr="00F02AE1">
        <w:rPr>
          <w:rFonts w:cs="Times New Roman"/>
        </w:rPr>
        <w:t xml:space="preserve"> such as </w:t>
      </w:r>
      <w:r w:rsidR="00C80FD3" w:rsidRPr="00F02AE1">
        <w:rPr>
          <w:rFonts w:cs="Times New Roman"/>
        </w:rPr>
        <w:t xml:space="preserve">Rosenbaum and Rubin (1983), </w:t>
      </w:r>
      <w:r w:rsidR="00C1226F" w:rsidRPr="00F02AE1">
        <w:rPr>
          <w:rFonts w:cs="Times New Roman"/>
        </w:rPr>
        <w:t xml:space="preserve">Guo and Fraser (2009), </w:t>
      </w:r>
      <w:r w:rsidR="00C80FD3" w:rsidRPr="00F02AE1">
        <w:rPr>
          <w:rFonts w:cs="Times New Roman"/>
        </w:rPr>
        <w:t xml:space="preserve">and </w:t>
      </w:r>
      <w:r w:rsidR="00C1226F" w:rsidRPr="00F02AE1">
        <w:rPr>
          <w:rFonts w:cs="Times New Roman"/>
        </w:rPr>
        <w:t>Wei and Haiyan (2015)</w:t>
      </w:r>
      <w:r w:rsidR="00C80FD3" w:rsidRPr="00F02AE1">
        <w:rPr>
          <w:rFonts w:cs="Times New Roman"/>
        </w:rPr>
        <w:t xml:space="preserve"> </w:t>
      </w:r>
      <w:r w:rsidRPr="00F02AE1">
        <w:rPr>
          <w:rFonts w:cs="Times New Roman"/>
        </w:rPr>
        <w:t xml:space="preserve">but little has been investigated when data are </w:t>
      </w:r>
      <w:r w:rsidR="00C80FD3" w:rsidRPr="00F02AE1">
        <w:rPr>
          <w:rFonts w:cs="Times New Roman"/>
        </w:rPr>
        <w:t>incomplete</w:t>
      </w:r>
      <w:r w:rsidRPr="00F02AE1">
        <w:rPr>
          <w:rFonts w:cs="Times New Roman"/>
        </w:rPr>
        <w:t xml:space="preserve">. D’Agostino and Rubin (2000) use a maximum likelihood estimation approach to </w:t>
      </w:r>
      <w:r w:rsidR="00D64E57" w:rsidRPr="00F02AE1">
        <w:rPr>
          <w:rFonts w:cs="Times New Roman"/>
        </w:rPr>
        <w:t>estimate</w:t>
      </w:r>
      <w:r w:rsidRPr="00F02AE1">
        <w:rPr>
          <w:rFonts w:cs="Times New Roman"/>
        </w:rPr>
        <w:t xml:space="preserve"> missing data</w:t>
      </w:r>
      <w:r w:rsidR="00D64E57" w:rsidRPr="00F02AE1">
        <w:rPr>
          <w:rFonts w:cs="Times New Roman"/>
        </w:rPr>
        <w:t xml:space="preserve"> points</w:t>
      </w:r>
      <w:r w:rsidRPr="00F02AE1">
        <w:rPr>
          <w:rFonts w:cs="Times New Roman"/>
        </w:rPr>
        <w:t xml:space="preserve"> prior to propensity score analysis. Mitra and Reiter (2011) </w:t>
      </w:r>
      <w:r w:rsidR="001F2A85" w:rsidRPr="00F02AE1">
        <w:rPr>
          <w:rFonts w:cs="Times New Roman"/>
        </w:rPr>
        <w:t>estimate</w:t>
      </w:r>
      <w:r w:rsidRPr="00F02AE1">
        <w:rPr>
          <w:rFonts w:cs="Times New Roman"/>
        </w:rPr>
        <w:t xml:space="preserve"> propensity score </w:t>
      </w:r>
      <w:r w:rsidR="00D64E57" w:rsidRPr="00F02AE1">
        <w:rPr>
          <w:rFonts w:cs="Times New Roman"/>
        </w:rPr>
        <w:t xml:space="preserve">analysis </w:t>
      </w:r>
      <w:r w:rsidRPr="00F02AE1">
        <w:rPr>
          <w:rFonts w:cs="Times New Roman"/>
        </w:rPr>
        <w:t xml:space="preserve">with </w:t>
      </w:r>
      <w:r w:rsidR="00AD6D10" w:rsidRPr="00F02AE1">
        <w:rPr>
          <w:rFonts w:cs="Times New Roman"/>
        </w:rPr>
        <w:t xml:space="preserve">incomplete </w:t>
      </w:r>
      <w:r w:rsidRPr="00F02AE1">
        <w:rPr>
          <w:rFonts w:cs="Times New Roman"/>
        </w:rPr>
        <w:t>covariate data using general location mixture models but find under many missing data patterns there may not be sufficient data for accurate estimation.</w:t>
      </w:r>
      <w:r w:rsidR="003A1575" w:rsidRPr="00F02AE1">
        <w:rPr>
          <w:rFonts w:cs="Times New Roman"/>
        </w:rPr>
        <w:t xml:space="preserve"> Mitra and Reiter (2012) compare the</w:t>
      </w:r>
      <w:r w:rsidR="00D64E57" w:rsidRPr="00F02AE1">
        <w:rPr>
          <w:rFonts w:cs="Times New Roman"/>
        </w:rPr>
        <w:t xml:space="preserve"> joint</w:t>
      </w:r>
      <w:r w:rsidR="003A1575" w:rsidRPr="00F02AE1">
        <w:rPr>
          <w:rFonts w:cs="Times New Roman"/>
        </w:rPr>
        <w:t xml:space="preserve"> use of multiple </w:t>
      </w:r>
      <w:proofErr w:type="gramStart"/>
      <w:r w:rsidR="003A1575" w:rsidRPr="00F02AE1">
        <w:rPr>
          <w:rFonts w:cs="Times New Roman"/>
        </w:rPr>
        <w:t>imputation</w:t>
      </w:r>
      <w:proofErr w:type="gramEnd"/>
      <w:r w:rsidR="00D64E57" w:rsidRPr="00F02AE1">
        <w:rPr>
          <w:rFonts w:cs="Times New Roman"/>
        </w:rPr>
        <w:t xml:space="preserve"> and propensity score analysis</w:t>
      </w:r>
      <w:r w:rsidR="003A1575" w:rsidRPr="00F02AE1">
        <w:rPr>
          <w:rFonts w:cs="Times New Roman"/>
        </w:rPr>
        <w:t xml:space="preserve"> and </w:t>
      </w:r>
      <w:r w:rsidR="00D64E57" w:rsidRPr="00F02AE1">
        <w:rPr>
          <w:rFonts w:cs="Times New Roman"/>
        </w:rPr>
        <w:t>investigated</w:t>
      </w:r>
      <w:r w:rsidR="003A1575" w:rsidRPr="00F02AE1">
        <w:rPr>
          <w:rFonts w:cs="Times New Roman"/>
        </w:rPr>
        <w:t xml:space="preserve"> two methods of combing the </w:t>
      </w:r>
      <m:oMath>
        <m:r>
          <w:rPr>
            <w:rFonts w:ascii="Cambria Math" w:hAnsi="Cambria Math" w:cs="Times New Roman"/>
          </w:rPr>
          <m:t>m</m:t>
        </m:r>
      </m:oMath>
      <w:r w:rsidR="00092651" w:rsidRPr="00F02AE1">
        <w:rPr>
          <w:rFonts w:cs="Times New Roman"/>
        </w:rPr>
        <w:t xml:space="preserve"> results. However</w:t>
      </w:r>
      <w:r w:rsidR="003A1575" w:rsidRPr="00F02AE1">
        <w:rPr>
          <w:rFonts w:cs="Times New Roman"/>
        </w:rPr>
        <w:t>, Mitra a</w:t>
      </w:r>
      <w:r w:rsidR="00092651" w:rsidRPr="00F02AE1">
        <w:rPr>
          <w:rFonts w:cs="Times New Roman"/>
        </w:rPr>
        <w:t>nd Reiter (2012) did not investigate</w:t>
      </w:r>
      <w:r w:rsidR="003A1575" w:rsidRPr="00F02AE1">
        <w:rPr>
          <w:rFonts w:cs="Times New Roman"/>
        </w:rPr>
        <w:t xml:space="preserve"> the </w:t>
      </w:r>
      <w:r w:rsidR="00092651" w:rsidRPr="00F02AE1">
        <w:rPr>
          <w:rFonts w:cs="Times New Roman"/>
        </w:rPr>
        <w:t>impact of including the response in the imputation model</w:t>
      </w:r>
      <w:r w:rsidR="004069A7" w:rsidRPr="00F02AE1">
        <w:rPr>
          <w:rFonts w:cs="Times New Roman"/>
        </w:rPr>
        <w:t>.</w:t>
      </w:r>
    </w:p>
    <w:p w14:paraId="6E084A0B" w14:textId="192201F4" w:rsidR="00E51BB4" w:rsidRPr="00F02AE1" w:rsidRDefault="00211851" w:rsidP="001A0FB5">
      <w:pPr>
        <w:spacing w:line="360" w:lineRule="auto"/>
        <w:rPr>
          <w:rFonts w:cs="Times New Roman"/>
        </w:rPr>
      </w:pPr>
      <w:r w:rsidRPr="00F02AE1">
        <w:rPr>
          <w:rFonts w:cs="Times New Roman"/>
        </w:rPr>
        <w:tab/>
      </w:r>
      <w:r w:rsidR="004069A7" w:rsidRPr="00F02AE1">
        <w:rPr>
          <w:rFonts w:cs="Times New Roman"/>
        </w:rPr>
        <w:t xml:space="preserve">Literature concerning multiple </w:t>
      </w:r>
      <w:proofErr w:type="gramStart"/>
      <w:r w:rsidR="004069A7" w:rsidRPr="00F02AE1">
        <w:rPr>
          <w:rFonts w:cs="Times New Roman"/>
        </w:rPr>
        <w:t>imputation</w:t>
      </w:r>
      <w:proofErr w:type="gramEnd"/>
      <w:r w:rsidR="004069A7" w:rsidRPr="00F02AE1">
        <w:rPr>
          <w:rFonts w:cs="Times New Roman"/>
        </w:rPr>
        <w:t xml:space="preserve"> illustrates</w:t>
      </w:r>
      <w:r w:rsidR="004D4E49" w:rsidRPr="00F02AE1">
        <w:rPr>
          <w:rFonts w:cs="Times New Roman"/>
        </w:rPr>
        <w:t xml:space="preserve"> the</w:t>
      </w:r>
      <w:r w:rsidRPr="00F02AE1">
        <w:rPr>
          <w:rFonts w:cs="Times New Roman"/>
        </w:rPr>
        <w:t xml:space="preserve"> </w:t>
      </w:r>
      <w:r w:rsidR="004D4E49" w:rsidRPr="00F02AE1">
        <w:rPr>
          <w:rFonts w:cs="Times New Roman"/>
        </w:rPr>
        <w:t>importance of including response in the imputation model</w:t>
      </w:r>
      <w:r w:rsidR="00941FBE" w:rsidRPr="00F02AE1">
        <w:rPr>
          <w:rFonts w:cs="Times New Roman"/>
        </w:rPr>
        <w:t xml:space="preserve"> in order to meet the “correct” model assumption</w:t>
      </w:r>
      <w:r w:rsidR="00123DE0" w:rsidRPr="00F02AE1">
        <w:rPr>
          <w:rFonts w:cs="Times New Roman"/>
        </w:rPr>
        <w:t xml:space="preserve"> (</w:t>
      </w:r>
      <w:r w:rsidR="00473DA5" w:rsidRPr="00F02AE1">
        <w:rPr>
          <w:rFonts w:cs="Times New Roman"/>
        </w:rPr>
        <w:t>Meng, 1994</w:t>
      </w:r>
      <w:r w:rsidR="00123DE0" w:rsidRPr="00F02AE1">
        <w:rPr>
          <w:rFonts w:cs="Times New Roman"/>
        </w:rPr>
        <w:t>)</w:t>
      </w:r>
      <w:r w:rsidR="004D4E49" w:rsidRPr="00F02AE1">
        <w:rPr>
          <w:rFonts w:cs="Times New Roman"/>
        </w:rPr>
        <w:t>.</w:t>
      </w:r>
      <w:r w:rsidR="00941FBE" w:rsidRPr="00F02AE1">
        <w:rPr>
          <w:rFonts w:cs="Times New Roman"/>
        </w:rPr>
        <w:t xml:space="preserve"> In addition, multiple </w:t>
      </w:r>
      <w:proofErr w:type="gramStart"/>
      <w:r w:rsidR="00941FBE" w:rsidRPr="00F02AE1">
        <w:rPr>
          <w:rFonts w:cs="Times New Roman"/>
        </w:rPr>
        <w:t>imputation</w:t>
      </w:r>
      <w:proofErr w:type="gramEnd"/>
      <w:r w:rsidR="00941FBE" w:rsidRPr="00F02AE1">
        <w:rPr>
          <w:rFonts w:cs="Times New Roman"/>
        </w:rPr>
        <w:t xml:space="preserve"> assumes that the imputation model matches the model used in analysis</w:t>
      </w:r>
      <w:r w:rsidR="003A1575" w:rsidRPr="00F02AE1">
        <w:rPr>
          <w:rFonts w:cs="Times New Roman"/>
        </w:rPr>
        <w:t xml:space="preserve"> (Rubin, 1987)</w:t>
      </w:r>
      <w:r w:rsidR="00941FBE" w:rsidRPr="00F02AE1">
        <w:rPr>
          <w:rFonts w:cs="Times New Roman"/>
        </w:rPr>
        <w:t>.</w:t>
      </w:r>
      <w:r w:rsidR="004D4E49" w:rsidRPr="00F02AE1">
        <w:rPr>
          <w:rFonts w:cs="Times New Roman"/>
        </w:rPr>
        <w:t xml:space="preserve"> </w:t>
      </w:r>
      <w:r w:rsidR="00AD6D10" w:rsidRPr="00F02AE1">
        <w:rPr>
          <w:rFonts w:cs="Times New Roman"/>
        </w:rPr>
        <w:t>However, p</w:t>
      </w:r>
      <w:r w:rsidRPr="00F02AE1">
        <w:rPr>
          <w:rFonts w:cs="Times New Roman"/>
        </w:rPr>
        <w:t>ropensity score analysis generates the conditional probability of treatment given all covariates excluding the response variable</w:t>
      </w:r>
      <w:r w:rsidR="003A1575" w:rsidRPr="00F02AE1">
        <w:rPr>
          <w:rFonts w:cs="Times New Roman"/>
        </w:rPr>
        <w:t xml:space="preserve"> (Guo and Fraser, 2009)</w:t>
      </w:r>
      <w:r w:rsidRPr="00F02AE1">
        <w:rPr>
          <w:rFonts w:cs="Times New Roman"/>
        </w:rPr>
        <w:t>.</w:t>
      </w:r>
      <w:r w:rsidR="00A80418" w:rsidRPr="00F02AE1">
        <w:rPr>
          <w:rFonts w:cs="Times New Roman"/>
        </w:rPr>
        <w:t xml:space="preserve"> Thus, </w:t>
      </w:r>
      <w:r w:rsidR="004069A7" w:rsidRPr="00F02AE1">
        <w:rPr>
          <w:rFonts w:cs="Times New Roman"/>
        </w:rPr>
        <w:t xml:space="preserve">the assumptions of multiple </w:t>
      </w:r>
      <w:proofErr w:type="gramStart"/>
      <w:r w:rsidR="004069A7" w:rsidRPr="00F02AE1">
        <w:rPr>
          <w:rFonts w:cs="Times New Roman"/>
        </w:rPr>
        <w:t>imputation</w:t>
      </w:r>
      <w:proofErr w:type="gramEnd"/>
      <w:r w:rsidR="004069A7" w:rsidRPr="00F02AE1">
        <w:rPr>
          <w:rFonts w:cs="Times New Roman"/>
        </w:rPr>
        <w:t xml:space="preserve"> and propensity score analysis</w:t>
      </w:r>
      <w:r w:rsidR="00AD6D10" w:rsidRPr="00F02AE1">
        <w:rPr>
          <w:rFonts w:cs="Times New Roman"/>
        </w:rPr>
        <w:t xml:space="preserve"> are contradicting each other. It is not clear if </w:t>
      </w:r>
      <w:r w:rsidR="004069A7" w:rsidRPr="00F02AE1">
        <w:rPr>
          <w:rFonts w:cs="Times New Roman"/>
        </w:rPr>
        <w:t xml:space="preserve">we need to follow multiple </w:t>
      </w:r>
      <w:r w:rsidR="004069A7" w:rsidRPr="00F02AE1">
        <w:rPr>
          <w:rFonts w:cs="Times New Roman"/>
        </w:rPr>
        <w:lastRenderedPageBreak/>
        <w:t>imputation</w:t>
      </w:r>
      <w:r w:rsidR="00800A15" w:rsidRPr="00F02AE1">
        <w:rPr>
          <w:rFonts w:cs="Times New Roman"/>
        </w:rPr>
        <w:t xml:space="preserve"> assumptions and include the response variable in the imputation m</w:t>
      </w:r>
      <w:r w:rsidR="004069A7" w:rsidRPr="00F02AE1">
        <w:rPr>
          <w:rFonts w:cs="Times New Roman"/>
        </w:rPr>
        <w:t>odel, or follow the propensity score analysis</w:t>
      </w:r>
      <w:r w:rsidR="00800A15" w:rsidRPr="00F02AE1">
        <w:rPr>
          <w:rFonts w:cs="Times New Roman"/>
        </w:rPr>
        <w:t xml:space="preserve"> assumptions and exclude the response</w:t>
      </w:r>
      <w:r w:rsidR="004069A7" w:rsidRPr="00F02AE1">
        <w:rPr>
          <w:rFonts w:cs="Times New Roman"/>
        </w:rPr>
        <w:t xml:space="preserve"> variable</w:t>
      </w:r>
      <w:r w:rsidR="00800A15" w:rsidRPr="00F02AE1">
        <w:rPr>
          <w:rFonts w:cs="Times New Roman"/>
        </w:rPr>
        <w:t xml:space="preserve">. </w:t>
      </w:r>
    </w:p>
    <w:p w14:paraId="73228DD3" w14:textId="2D5C6184" w:rsidR="003D7737" w:rsidRPr="00F02AE1" w:rsidRDefault="00211851" w:rsidP="001A0FB5">
      <w:pPr>
        <w:spacing w:line="360" w:lineRule="auto"/>
        <w:rPr>
          <w:rFonts w:cs="Times New Roman"/>
        </w:rPr>
      </w:pPr>
      <w:r w:rsidRPr="00F02AE1">
        <w:rPr>
          <w:rFonts w:cs="Times New Roman"/>
        </w:rPr>
        <w:tab/>
      </w:r>
      <w:r w:rsidR="004A58D4" w:rsidRPr="00F02AE1">
        <w:rPr>
          <w:rFonts w:cs="Times New Roman"/>
        </w:rPr>
        <w:t xml:space="preserve">This paper will address the </w:t>
      </w:r>
      <w:r w:rsidR="00800A15" w:rsidRPr="00F02AE1">
        <w:rPr>
          <w:rFonts w:cs="Times New Roman"/>
        </w:rPr>
        <w:t xml:space="preserve">implications </w:t>
      </w:r>
      <w:r w:rsidR="004A58D4" w:rsidRPr="00F02AE1">
        <w:rPr>
          <w:rFonts w:cs="Times New Roman"/>
        </w:rPr>
        <w:t>of using multiple</w:t>
      </w:r>
      <w:r w:rsidR="001F55BB" w:rsidRPr="00F02AE1">
        <w:rPr>
          <w:rFonts w:cs="Times New Roman"/>
        </w:rPr>
        <w:t xml:space="preserve"> </w:t>
      </w:r>
      <w:proofErr w:type="gramStart"/>
      <w:r w:rsidR="001F55BB" w:rsidRPr="00F02AE1">
        <w:rPr>
          <w:rFonts w:cs="Times New Roman"/>
        </w:rPr>
        <w:t>imputation</w:t>
      </w:r>
      <w:proofErr w:type="gramEnd"/>
      <w:r w:rsidR="004A58D4" w:rsidRPr="00F02AE1">
        <w:rPr>
          <w:rFonts w:cs="Times New Roman"/>
        </w:rPr>
        <w:t xml:space="preserve"> prior to propensity score analysis. </w:t>
      </w:r>
      <w:r w:rsidR="002A76EF" w:rsidRPr="00F02AE1">
        <w:rPr>
          <w:rFonts w:cs="Times New Roman"/>
        </w:rPr>
        <w:t>The questions that will be addressed are:</w:t>
      </w:r>
    </w:p>
    <w:p w14:paraId="20ADEA4B" w14:textId="7C5473F9" w:rsidR="007023C0" w:rsidRPr="00F02AE1" w:rsidRDefault="007023C0" w:rsidP="00447E48">
      <w:pPr>
        <w:pStyle w:val="ListParagraph"/>
        <w:numPr>
          <w:ilvl w:val="0"/>
          <w:numId w:val="1"/>
        </w:numPr>
        <w:spacing w:line="360" w:lineRule="auto"/>
        <w:rPr>
          <w:rFonts w:cs="Times New Roman"/>
        </w:rPr>
      </w:pPr>
      <w:r w:rsidRPr="00F02AE1">
        <w:rPr>
          <w:rFonts w:cs="Times New Roman"/>
        </w:rPr>
        <w:t xml:space="preserve">What happens </w:t>
      </w:r>
      <w:r w:rsidR="004069A7" w:rsidRPr="00F02AE1">
        <w:rPr>
          <w:rFonts w:cs="Times New Roman"/>
        </w:rPr>
        <w:t>to bias and rate</w:t>
      </w:r>
      <w:r w:rsidR="00693096" w:rsidRPr="00F02AE1">
        <w:rPr>
          <w:rFonts w:cs="Times New Roman"/>
        </w:rPr>
        <w:t>s</w:t>
      </w:r>
      <w:r w:rsidR="004069A7" w:rsidRPr="00F02AE1">
        <w:rPr>
          <w:rFonts w:cs="Times New Roman"/>
        </w:rPr>
        <w:t xml:space="preserve"> of </w:t>
      </w:r>
      <w:r w:rsidR="00693096" w:rsidRPr="00F02AE1">
        <w:rPr>
          <w:rFonts w:cs="Times New Roman"/>
        </w:rPr>
        <w:t>missing information</w:t>
      </w:r>
      <w:r w:rsidR="004069A7" w:rsidRPr="00F02AE1">
        <w:rPr>
          <w:rFonts w:cs="Times New Roman"/>
        </w:rPr>
        <w:t xml:space="preserve"> </w:t>
      </w:r>
      <w:r w:rsidRPr="00F02AE1">
        <w:rPr>
          <w:rFonts w:cs="Times New Roman"/>
        </w:rPr>
        <w:t>when</w:t>
      </w:r>
      <w:r w:rsidR="003F0943" w:rsidRPr="00F02AE1">
        <w:rPr>
          <w:rFonts w:cs="Times New Roman"/>
        </w:rPr>
        <w:t xml:space="preserve"> multiple </w:t>
      </w:r>
      <w:proofErr w:type="gramStart"/>
      <w:r w:rsidR="003F0943" w:rsidRPr="00F02AE1">
        <w:rPr>
          <w:rFonts w:cs="Times New Roman"/>
        </w:rPr>
        <w:t>imputation</w:t>
      </w:r>
      <w:proofErr w:type="gramEnd"/>
      <w:r w:rsidR="003F0943" w:rsidRPr="00F02AE1">
        <w:rPr>
          <w:rFonts w:cs="Times New Roman"/>
        </w:rPr>
        <w:t xml:space="preserve"> </w:t>
      </w:r>
      <w:r w:rsidR="00BB34D7" w:rsidRPr="00F02AE1">
        <w:rPr>
          <w:rFonts w:cs="Times New Roman"/>
        </w:rPr>
        <w:t>excludes and includes</w:t>
      </w:r>
      <w:r w:rsidR="003F0943" w:rsidRPr="00F02AE1">
        <w:rPr>
          <w:rFonts w:cs="Times New Roman"/>
        </w:rPr>
        <w:t xml:space="preserve"> </w:t>
      </w:r>
      <w:r w:rsidR="00800A15" w:rsidRPr="00F02AE1">
        <w:rPr>
          <w:rFonts w:cs="Times New Roman"/>
        </w:rPr>
        <w:t xml:space="preserve">the </w:t>
      </w:r>
      <w:r w:rsidRPr="00F02AE1">
        <w:rPr>
          <w:rFonts w:cs="Times New Roman"/>
        </w:rPr>
        <w:t>response</w:t>
      </w:r>
      <w:r w:rsidR="00800A15" w:rsidRPr="00F02AE1">
        <w:rPr>
          <w:rFonts w:cs="Times New Roman"/>
        </w:rPr>
        <w:t xml:space="preserve"> variable</w:t>
      </w:r>
      <w:r w:rsidRPr="00F02AE1">
        <w:rPr>
          <w:rFonts w:cs="Times New Roman"/>
        </w:rPr>
        <w:t>?</w:t>
      </w:r>
    </w:p>
    <w:p w14:paraId="55897FC6" w14:textId="77FC986B" w:rsidR="002A76EF" w:rsidRPr="00F02AE1" w:rsidRDefault="00D64E57" w:rsidP="00447E48">
      <w:pPr>
        <w:pStyle w:val="ListParagraph"/>
        <w:numPr>
          <w:ilvl w:val="0"/>
          <w:numId w:val="1"/>
        </w:numPr>
        <w:spacing w:line="360" w:lineRule="auto"/>
        <w:rPr>
          <w:rFonts w:cs="Times New Roman"/>
        </w:rPr>
      </w:pPr>
      <w:r w:rsidRPr="00F02AE1">
        <w:rPr>
          <w:rFonts w:cs="Times New Roman"/>
        </w:rPr>
        <w:t>What happens to the</w:t>
      </w:r>
      <w:r w:rsidR="00693096" w:rsidRPr="00F02AE1">
        <w:rPr>
          <w:rFonts w:cs="Times New Roman"/>
        </w:rPr>
        <w:t xml:space="preserve"> validity of the results w</w:t>
      </w:r>
      <w:r w:rsidR="007023C0" w:rsidRPr="00F02AE1">
        <w:rPr>
          <w:rFonts w:cs="Times New Roman"/>
        </w:rPr>
        <w:t>hen treatment is dependent on a variable with missing information</w:t>
      </w:r>
      <w:r w:rsidRPr="00F02AE1">
        <w:rPr>
          <w:rFonts w:cs="Times New Roman"/>
        </w:rPr>
        <w:t>?</w:t>
      </w:r>
      <w:r w:rsidR="007023C0" w:rsidRPr="00F02AE1">
        <w:rPr>
          <w:rFonts w:cs="Times New Roman"/>
        </w:rPr>
        <w:t xml:space="preserve"> Which missing </w:t>
      </w:r>
      <w:r w:rsidRPr="00F02AE1">
        <w:rPr>
          <w:rFonts w:cs="Times New Roman"/>
        </w:rPr>
        <w:t xml:space="preserve">data schemes will have valid </w:t>
      </w:r>
      <w:r w:rsidR="007023C0" w:rsidRPr="00F02AE1">
        <w:rPr>
          <w:rFonts w:cs="Times New Roman"/>
        </w:rPr>
        <w:t>results?</w:t>
      </w:r>
    </w:p>
    <w:p w14:paraId="419B4FB0" w14:textId="003B1477" w:rsidR="00113257" w:rsidRPr="00F02AE1" w:rsidRDefault="00113257" w:rsidP="001A0FB5">
      <w:pPr>
        <w:spacing w:line="360" w:lineRule="auto"/>
        <w:rPr>
          <w:rFonts w:cs="Times New Roman"/>
        </w:rPr>
      </w:pPr>
      <w:r w:rsidRPr="00F02AE1">
        <w:rPr>
          <w:rFonts w:cs="Times New Roman"/>
        </w:rPr>
        <w:br w:type="page"/>
      </w:r>
    </w:p>
    <w:p w14:paraId="1AA0A86D" w14:textId="50ECF309" w:rsidR="000323D7" w:rsidRPr="00F02AE1" w:rsidRDefault="002A76EF" w:rsidP="001A0FB5">
      <w:pPr>
        <w:spacing w:line="360" w:lineRule="auto"/>
        <w:rPr>
          <w:rFonts w:cs="Times New Roman"/>
        </w:rPr>
      </w:pPr>
      <w:r w:rsidRPr="00F02AE1">
        <w:rPr>
          <w:rFonts w:cs="Times New Roman"/>
          <w:b/>
        </w:rPr>
        <w:lastRenderedPageBreak/>
        <w:t>Methods</w:t>
      </w:r>
      <w:r w:rsidR="00732E81" w:rsidRPr="00F02AE1">
        <w:rPr>
          <w:rFonts w:cs="Times New Roman"/>
        </w:rPr>
        <w:t>:</w:t>
      </w:r>
    </w:p>
    <w:p w14:paraId="355EF81D" w14:textId="2D3484E6" w:rsidR="00732E81" w:rsidRPr="00F02AE1" w:rsidRDefault="0036248B" w:rsidP="00732E81">
      <w:pPr>
        <w:spacing w:line="360" w:lineRule="auto"/>
      </w:pPr>
      <w:r w:rsidRPr="00F02AE1">
        <w:tab/>
      </w:r>
      <w:r w:rsidR="00732E81" w:rsidRPr="00F02AE1">
        <w:t>In order to implement propensity score analysis, there are 3 major stages. First, propensity scores are calculated for each subject using an inverse logistic regression. Here the inverse logistic regression model used is:</w:t>
      </w:r>
    </w:p>
    <w:p w14:paraId="176146C8" w14:textId="3E028B9A" w:rsidR="00732E81" w:rsidRPr="00F02AE1" w:rsidDel="00033D63" w:rsidRDefault="00732E81" w:rsidP="00732E81">
      <w:pPr>
        <w:spacing w:line="360" w:lineRule="auto"/>
        <w:rPr>
          <w:del w:id="0" w:author="Harel, Ofer" w:date="2015-05-14T10:18:00Z"/>
        </w:rPr>
      </w:pPr>
    </w:p>
    <w:p w14:paraId="09E51CC2" w14:textId="77777777" w:rsidR="00732E81" w:rsidRPr="00F02AE1" w:rsidRDefault="00732E81" w:rsidP="00732E81">
      <w:pPr>
        <w:spacing w:line="360" w:lineRule="auto"/>
      </w:pPr>
      <m:oMathPara>
        <m:oMath>
          <m:r>
            <w:rPr>
              <w:rFonts w:ascii="Cambria Math" w:hAnsi="Cambria Math" w:cs="Times New Roman"/>
              <w:vertAlign w:val="subscript"/>
            </w:rPr>
            <m:t>logit</m:t>
          </m:r>
          <m:d>
            <m:dPr>
              <m:ctrlPr>
                <w:rPr>
                  <w:rFonts w:ascii="Cambria Math" w:hAnsi="Cambria Math" w:cs="Times New Roman"/>
                  <w:i/>
                  <w:vertAlign w:val="subscript"/>
                </w:rPr>
              </m:ctrlPr>
            </m:dPr>
            <m:e>
              <m:func>
                <m:funcPr>
                  <m:ctrlPr>
                    <w:rPr>
                      <w:rFonts w:ascii="Cambria Math" w:hAnsi="Cambria Math" w:cs="Times New Roman"/>
                      <w:vertAlign w:val="subscript"/>
                    </w:rPr>
                  </m:ctrlPr>
                </m:funcPr>
                <m:fName>
                  <m:r>
                    <m:rPr>
                      <m:sty m:val="p"/>
                    </m:rPr>
                    <w:rPr>
                      <w:rFonts w:ascii="Cambria Math" w:hAnsi="Cambria Math" w:cs="Times New Roman"/>
                      <w:vertAlign w:val="subscript"/>
                    </w:rPr>
                    <m:t>Pr(</m:t>
                  </m:r>
                  <m:ctrlPr>
                    <w:rPr>
                      <w:rFonts w:ascii="Cambria Math" w:hAnsi="Cambria Math" w:cs="Times New Roman"/>
                      <w:i/>
                      <w:vertAlign w:val="subscript"/>
                    </w:rPr>
                  </m:ctrlPr>
                </m:fName>
                <m:e>
                  <m:r>
                    <w:rPr>
                      <w:rFonts w:ascii="Cambria Math" w:hAnsi="Cambria Math" w:cs="Times New Roman"/>
                      <w:vertAlign w:val="subscript"/>
                    </w:rPr>
                    <m:t>T=1</m:t>
                  </m:r>
                  <m:d>
                    <m:dPr>
                      <m:begChr m:val="|"/>
                      <m:endChr m:val=""/>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1</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2</m:t>
                          </m:r>
                        </m:sub>
                      </m:sSub>
                    </m:e>
                  </m:d>
                </m:e>
              </m:func>
            </m:e>
          </m:d>
          <m:r>
            <w:rPr>
              <w:rFonts w:ascii="Cambria Math" w:hAnsi="Cambria Math" w:cs="Times New Roman"/>
              <w:vertAlign w:val="subscript"/>
            </w:rPr>
            <m:t>)</m:t>
          </m:r>
        </m:oMath>
      </m:oMathPara>
    </w:p>
    <w:p w14:paraId="1986455D" w14:textId="5DB8320C" w:rsidR="00732E81" w:rsidRPr="00F02AE1" w:rsidRDefault="00732E81" w:rsidP="00732E81">
      <w:pPr>
        <w:spacing w:line="360" w:lineRule="auto"/>
      </w:pPr>
      <w:proofErr w:type="gramStart"/>
      <w:r w:rsidRPr="00F02AE1">
        <w:t>where</w:t>
      </w:r>
      <w:proofErr w:type="gramEnd"/>
      <w:r w:rsidRPr="00F02AE1">
        <w:t xml:space="preserve"> treatment is binary.</w:t>
      </w:r>
      <w:r w:rsidR="00DA40AE" w:rsidRPr="00F02AE1">
        <w:t xml:space="preserve"> </w:t>
      </w:r>
      <w:r w:rsidRPr="00F02AE1">
        <w:t xml:space="preserve">This step calculates the probability of a subject being in the treatment group given the observed covariates. After propensity scores are calculated for each subject, subjects are matched based on certain matching schemes. The matching scheme carried out here is one-to-one nearest neighbor. One-to-one nearest neighbor matches one control subject to one treatment subject by finding a control subject with the closest propensity score. </w:t>
      </w:r>
      <w:r w:rsidR="00CB3C5D" w:rsidRPr="00F02AE1">
        <w:t xml:space="preserve">Other matching schemes were implemented such as optimal, exact, and full. These other methods produced similar results. </w:t>
      </w:r>
      <w:r w:rsidRPr="00F02AE1">
        <w:t xml:space="preserve">All subjects not matched are discarded so sample sizes in the control and treatment group are equal. Once the treatment subjects are matched with the control subjects, two complete groups are ready for analysis and comparison. The </w:t>
      </w:r>
      <w:r w:rsidR="00DA40AE" w:rsidRPr="00F02AE1">
        <w:t>calculations of the sample statistics are</w:t>
      </w:r>
      <w:r w:rsidRPr="00F02AE1">
        <w:t xml:space="preserve"> described in more detail in the Simulation Section and are used to analyze the data. The sample statistics calculated are mean difference between the treatment and control groups, pooled standard deviation, </w:t>
      </w:r>
      <w:proofErr w:type="gramStart"/>
      <w:r w:rsidRPr="00F02AE1">
        <w:t>standard</w:t>
      </w:r>
      <w:proofErr w:type="gramEnd"/>
      <w:r w:rsidRPr="00F02AE1">
        <w:t xml:space="preserve"> error of the estimated treatment effects, confidence intervals and coverage for the difference in the control and treatment groups. The data are generated so the true treatment effect </w:t>
      </w:r>
      <m:oMath>
        <m:r>
          <w:rPr>
            <w:rFonts w:ascii="Cambria Math" w:hAnsi="Cambria Math"/>
          </w:rPr>
          <m:t>(γ=5.000)</m:t>
        </m:r>
      </m:oMath>
      <w:r w:rsidRPr="00F02AE1">
        <w:t xml:space="preserve">. </w:t>
      </w:r>
    </w:p>
    <w:p w14:paraId="4F1FC472" w14:textId="71988B15" w:rsidR="00732E81" w:rsidRPr="00F02AE1" w:rsidRDefault="00732E81" w:rsidP="00732E81">
      <w:pPr>
        <w:spacing w:line="360" w:lineRule="auto"/>
        <w:rPr>
          <w:b/>
        </w:rPr>
      </w:pPr>
      <w:r w:rsidRPr="00F02AE1">
        <w:tab/>
        <w:t xml:space="preserve">Propensity score analysis requires a complete, or rectangular, dataset in order to be implemented. Thus, in the case of incomplete data complete case analysis is evaluated. In this case, any subject with a missing value is deleted. After the deletion of any subject with a missing value, the data are rectangular and propensity score analysis can be carried out as described previously (though the sample size changes). The </w:t>
      </w:r>
      <w:r w:rsidR="00DA40AE" w:rsidRPr="00F02AE1">
        <w:t>calculations of the sample statistics are</w:t>
      </w:r>
      <w:r w:rsidRPr="00F02AE1">
        <w:t xml:space="preserve"> described in more detail in the Simulation Section and are used to analyze the data. The sample statistics calculated are mean difference between the treatment and control groups, pooled standard deviation, </w:t>
      </w:r>
      <w:proofErr w:type="gramStart"/>
      <w:r w:rsidRPr="00F02AE1">
        <w:t>standard</w:t>
      </w:r>
      <w:proofErr w:type="gramEnd"/>
      <w:r w:rsidRPr="00F02AE1">
        <w:t xml:space="preserve"> error of the estimated treatment effects, confidence intervals and coverage for the difference in the control and treatment groups. The data are generated so the true treatment effect </w:t>
      </w:r>
      <m:oMath>
        <m:r>
          <w:rPr>
            <w:rFonts w:ascii="Cambria Math" w:hAnsi="Cambria Math"/>
          </w:rPr>
          <m:t>(γ=5.000)</m:t>
        </m:r>
      </m:oMath>
      <w:r w:rsidRPr="00F02AE1">
        <w:t xml:space="preserve">. </w:t>
      </w:r>
    </w:p>
    <w:p w14:paraId="10C02415" w14:textId="77777777" w:rsidR="00732E81" w:rsidRPr="00F02AE1" w:rsidRDefault="00732E81" w:rsidP="00732E81">
      <w:pPr>
        <w:spacing w:line="360" w:lineRule="auto"/>
      </w:pPr>
      <w:r w:rsidRPr="00F02AE1">
        <w:lastRenderedPageBreak/>
        <w:tab/>
        <w:t xml:space="preserve">In addition to complete case analysis, multiple </w:t>
      </w:r>
      <w:proofErr w:type="gramStart"/>
      <w:r w:rsidRPr="00F02AE1">
        <w:t>imputation</w:t>
      </w:r>
      <w:proofErr w:type="gramEnd"/>
      <w:r w:rsidRPr="00F02AE1">
        <w:t xml:space="preserve"> is evaluated prior to propensity score analysis to generate a complete data. The first step of multiple </w:t>
      </w:r>
      <w:proofErr w:type="gramStart"/>
      <w:r w:rsidRPr="00F02AE1">
        <w:t>imputation</w:t>
      </w:r>
      <w:proofErr w:type="gramEnd"/>
      <w:r w:rsidRPr="00F02AE1">
        <w:t xml:space="preserve"> is imputing missing values from a specified model containing the observed variables. The imputation model used is bayesian linear regression to generate missing values. Bayesian linear regression is used because data are normally distributed. Two imputation models are compared for each simulation setting; one contains the response variable </w:t>
      </w:r>
      <m:oMath>
        <m:r>
          <w:rPr>
            <w:rFonts w:ascii="Cambria Math" w:hAnsi="Cambria Math"/>
          </w:rPr>
          <m:t>Y</m:t>
        </m:r>
      </m:oMath>
      <w:r w:rsidRPr="00F02AE1">
        <w:t xml:space="preserve"> while the second excludes the response variable </w:t>
      </w:r>
      <m:oMath>
        <m:r>
          <w:rPr>
            <w:rFonts w:ascii="Cambria Math" w:hAnsi="Cambria Math"/>
          </w:rPr>
          <m:t>Y</m:t>
        </m:r>
      </m:oMath>
      <w:r w:rsidRPr="00F02AE1">
        <w:t>. The bayesian linear regression approach imputes values based on the joint posterior distribution of the parameters and the missing data, which is conditional on the observed data. When the response variable is excluded from the model, the model is described by:</w:t>
      </w:r>
    </w:p>
    <w:p w14:paraId="263CC4B5" w14:textId="77777777" w:rsidR="00732E81" w:rsidRPr="00F02AE1" w:rsidRDefault="00732E81" w:rsidP="00732E81">
      <w:pPr>
        <w:spacing w:line="360" w:lineRule="auto"/>
        <w:jc w:val="cente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 missing</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e>
        </m:d>
        <m:r>
          <w:rPr>
            <w:rFonts w:ascii="Cambria Math" w:hAnsi="Cambria Math"/>
          </w:rPr>
          <m:t>)</m:t>
        </m:r>
      </m:oMath>
      <w:r w:rsidRPr="00F02AE1">
        <w:t>.</w:t>
      </w:r>
    </w:p>
    <w:p w14:paraId="0453261B" w14:textId="77777777" w:rsidR="00732E81" w:rsidRPr="00F02AE1" w:rsidRDefault="00732E81" w:rsidP="00732E81">
      <w:pPr>
        <w:spacing w:line="360" w:lineRule="auto"/>
        <w:jc w:val="center"/>
      </w:pPr>
    </w:p>
    <w:p w14:paraId="04E97ED4" w14:textId="77777777" w:rsidR="00732E81" w:rsidRPr="00F02AE1" w:rsidRDefault="00732E81" w:rsidP="00732E81">
      <w:pPr>
        <w:spacing w:line="360" w:lineRule="auto"/>
      </w:pPr>
      <w:r w:rsidRPr="00F02AE1">
        <w:t>When the response variable is included in the imputation model, the model is described by:</w:t>
      </w:r>
    </w:p>
    <w:p w14:paraId="0CB33428" w14:textId="77777777" w:rsidR="00732E81" w:rsidRPr="00F02AE1" w:rsidRDefault="00732E81" w:rsidP="00732E81">
      <w:pPr>
        <w:spacing w:line="360" w:lineRule="auto"/>
      </w:pPr>
    </w:p>
    <w:p w14:paraId="51E48B4B" w14:textId="77777777" w:rsidR="00732E81" w:rsidRPr="00F02AE1" w:rsidRDefault="00732E81" w:rsidP="00732E81">
      <w:pPr>
        <w:spacing w:line="360" w:lineRule="auto"/>
        <w:jc w:val="cente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2 missing</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T, Y</m:t>
            </m:r>
          </m:e>
        </m:d>
        <m:r>
          <w:rPr>
            <w:rFonts w:ascii="Cambria Math" w:hAnsi="Cambria Math"/>
          </w:rPr>
          <m:t>)</m:t>
        </m:r>
      </m:oMath>
      <w:r w:rsidRPr="00F02AE1">
        <w:t>.</w:t>
      </w:r>
    </w:p>
    <w:p w14:paraId="47C08EE4" w14:textId="77777777" w:rsidR="00732E81" w:rsidRPr="00F02AE1" w:rsidRDefault="00732E81" w:rsidP="00732E81">
      <w:pPr>
        <w:spacing w:line="360" w:lineRule="auto"/>
        <w:jc w:val="center"/>
      </w:pPr>
    </w:p>
    <w:p w14:paraId="4136A814" w14:textId="23836C6D" w:rsidR="00732E81" w:rsidRPr="00F02AE1" w:rsidRDefault="00732E81" w:rsidP="00732E81">
      <w:pPr>
        <w:spacing w:line="360" w:lineRule="auto"/>
        <w:rPr>
          <w:rFonts w:cs="Times New Roman"/>
        </w:rPr>
      </w:pPr>
      <w:r w:rsidRPr="00F02AE1">
        <w:t xml:space="preserve">Data are evaluated for 3 multiple imputation settings, </w:t>
      </w:r>
      <m:oMath>
        <m:r>
          <w:rPr>
            <w:rFonts w:ascii="Cambria Math" w:hAnsi="Cambria Math"/>
          </w:rPr>
          <m:t>m=5</m:t>
        </m:r>
      </m:oMath>
      <w:r w:rsidRPr="00F02AE1">
        <w:t xml:space="preserve">, </w:t>
      </w:r>
      <m:oMath>
        <m:r>
          <w:rPr>
            <w:rFonts w:ascii="Cambria Math" w:hAnsi="Cambria Math"/>
          </w:rPr>
          <m:t>m=20</m:t>
        </m:r>
      </m:oMath>
      <w:r w:rsidRPr="00F02AE1">
        <w:t xml:space="preserve">, </w:t>
      </w:r>
      <m:oMath>
        <m:r>
          <w:rPr>
            <w:rFonts w:ascii="Cambria Math" w:hAnsi="Cambria Math"/>
          </w:rPr>
          <m:t>m=50</m:t>
        </m:r>
      </m:oMath>
      <w:r w:rsidRPr="00F02AE1">
        <w:t xml:space="preserve"> </w:t>
      </w:r>
      <w:r w:rsidRPr="00F02AE1">
        <w:rPr>
          <w:rFonts w:cs="Times New Roman"/>
        </w:rPr>
        <w:t xml:space="preserve">in order to evaluate the use of a “small”, “moderate”, and “large” imputation number. </w:t>
      </w:r>
      <w:r w:rsidR="005D2041" w:rsidRPr="00F02AE1">
        <w:rPr>
          <w:rFonts w:cs="Times New Roman"/>
        </w:rPr>
        <w:t xml:space="preserve">After multiple </w:t>
      </w:r>
      <w:proofErr w:type="gramStart"/>
      <w:r w:rsidR="005D2041" w:rsidRPr="00F02AE1">
        <w:rPr>
          <w:rFonts w:cs="Times New Roman"/>
        </w:rPr>
        <w:t>imputation</w:t>
      </w:r>
      <w:proofErr w:type="gramEnd"/>
      <w:r w:rsidR="005D2041" w:rsidRPr="00F02AE1">
        <w:rPr>
          <w:rFonts w:cs="Times New Roman"/>
        </w:rPr>
        <w:t xml:space="preserve">, </w:t>
      </w:r>
      <m:oMath>
        <m:r>
          <w:rPr>
            <w:rFonts w:ascii="Cambria Math" w:hAnsi="Cambria Math" w:cs="Times New Roman"/>
          </w:rPr>
          <m:t>m</m:t>
        </m:r>
      </m:oMath>
      <w:r w:rsidR="005D2041" w:rsidRPr="00F02AE1">
        <w:rPr>
          <w:rFonts w:cs="Times New Roman"/>
        </w:rPr>
        <w:t xml:space="preserve"> d</w:t>
      </w:r>
      <w:r w:rsidRPr="00F02AE1">
        <w:rPr>
          <w:rFonts w:cs="Times New Roman"/>
        </w:rPr>
        <w:t>ata</w:t>
      </w:r>
      <w:r w:rsidR="005D2041" w:rsidRPr="00F02AE1">
        <w:rPr>
          <w:rFonts w:cs="Times New Roman"/>
        </w:rPr>
        <w:t>sets</w:t>
      </w:r>
      <w:r w:rsidRPr="00F02AE1">
        <w:rPr>
          <w:rFonts w:cs="Times New Roman"/>
        </w:rPr>
        <w:t xml:space="preserve"> are</w:t>
      </w:r>
      <w:r w:rsidR="005D2041" w:rsidRPr="00F02AE1">
        <w:rPr>
          <w:rFonts w:cs="Times New Roman"/>
        </w:rPr>
        <w:t xml:space="preserve"> independently</w:t>
      </w:r>
      <w:r w:rsidRPr="00F02AE1">
        <w:rPr>
          <w:rFonts w:cs="Times New Roman"/>
        </w:rPr>
        <w:t xml:space="preserve"> complete and analysis can be carried out.</w:t>
      </w:r>
    </w:p>
    <w:p w14:paraId="68DAECA4" w14:textId="233AC9EA" w:rsidR="00732E81" w:rsidRPr="00F02AE1" w:rsidRDefault="00732E81" w:rsidP="00732E81">
      <w:pPr>
        <w:spacing w:line="360" w:lineRule="auto"/>
        <w:rPr>
          <w:b/>
        </w:rPr>
      </w:pPr>
      <w:r w:rsidRPr="00F02AE1">
        <w:rPr>
          <w:rFonts w:cs="Times New Roman"/>
        </w:rPr>
        <w:tab/>
        <w:t xml:space="preserve">Once data are complete using multiple </w:t>
      </w:r>
      <w:proofErr w:type="gramStart"/>
      <w:r w:rsidRPr="00F02AE1">
        <w:rPr>
          <w:rFonts w:cs="Times New Roman"/>
        </w:rPr>
        <w:t>imputation</w:t>
      </w:r>
      <w:proofErr w:type="gramEnd"/>
      <w:r w:rsidRPr="00F02AE1">
        <w:rPr>
          <w:rFonts w:cs="Times New Roman"/>
        </w:rPr>
        <w:t xml:space="preserve">, propensity score analysis is implemented. Propensity score analysis is performed on each </w:t>
      </w:r>
      <m:oMath>
        <m:r>
          <w:rPr>
            <w:rFonts w:ascii="Cambria Math" w:hAnsi="Cambria Math" w:cs="Times New Roman"/>
          </w:rPr>
          <m:t>m</m:t>
        </m:r>
      </m:oMath>
      <w:r w:rsidRPr="00F02AE1">
        <w:rPr>
          <w:rFonts w:cs="Times New Roman"/>
        </w:rPr>
        <w:t xml:space="preserve"> data individually as described above. After propensity score analysis, </w:t>
      </w:r>
      <m:oMath>
        <m:r>
          <w:rPr>
            <w:rFonts w:ascii="Cambria Math" w:hAnsi="Cambria Math" w:cs="Times New Roman"/>
          </w:rPr>
          <m:t>m</m:t>
        </m:r>
      </m:oMath>
      <w:r w:rsidRPr="00F02AE1">
        <w:rPr>
          <w:rFonts w:cs="Times New Roman"/>
        </w:rPr>
        <w:t xml:space="preserve"> matched data are obtained. </w:t>
      </w:r>
      <w:r w:rsidRPr="00F02AE1">
        <w:t xml:space="preserve">The </w:t>
      </w:r>
      <w:r w:rsidR="00DA40AE" w:rsidRPr="00F02AE1">
        <w:t>calculations of the sample statistics are</w:t>
      </w:r>
      <w:r w:rsidRPr="00F02AE1">
        <w:t xml:space="preserve"> described in more detail in the Simulation Section and are used to analyze the data. The sample statistics calculated are mean difference between the treatment and control groups, pooled standard deviation, standard error of the estimated treatment effects, confidence intervals and coverage for the difference in the control and treatment groups for each </w:t>
      </w:r>
      <m:oMath>
        <m:r>
          <w:rPr>
            <w:rFonts w:ascii="Cambria Math" w:hAnsi="Cambria Math"/>
          </w:rPr>
          <m:t>m</m:t>
        </m:r>
      </m:oMath>
      <w:r w:rsidRPr="00F02AE1">
        <w:t xml:space="preserve"> imputation. The data are generated so the true treatment effect </w:t>
      </w:r>
      <m:oMath>
        <m:r>
          <w:rPr>
            <w:rFonts w:ascii="Cambria Math" w:hAnsi="Cambria Math"/>
          </w:rPr>
          <m:t>(γ=5.000)</m:t>
        </m:r>
      </m:oMath>
      <w:r w:rsidRPr="00F02AE1">
        <w:t>.</w:t>
      </w:r>
    </w:p>
    <w:p w14:paraId="31B54691" w14:textId="4F486F14" w:rsidR="00732E81" w:rsidRPr="00F02AE1" w:rsidRDefault="00732E81" w:rsidP="00732E81">
      <w:pPr>
        <w:spacing w:line="360" w:lineRule="auto"/>
        <w:rPr>
          <w:rFonts w:eastAsia="Times New Roman" w:cs="Times New Roman"/>
          <w:color w:val="000000"/>
          <w:shd w:val="clear" w:color="auto" w:fill="FFFFFF"/>
        </w:rPr>
      </w:pPr>
      <w:r w:rsidRPr="00F02AE1">
        <w:tab/>
        <w:t xml:space="preserve">Since the estimated treatment effect is the statistic of interest, the </w:t>
      </w:r>
      <m:oMath>
        <m:r>
          <w:rPr>
            <w:rFonts w:ascii="Cambria Math" w:hAnsi="Cambria Math"/>
          </w:rPr>
          <m:t>m</m:t>
        </m:r>
      </m:oMath>
      <w:r w:rsidRPr="00F02AE1">
        <w:t xml:space="preserve"> results from </w:t>
      </w:r>
      <w:r w:rsidR="00A17717" w:rsidRPr="00F02AE1">
        <w:t xml:space="preserve">the analysis must be combined. </w:t>
      </w:r>
      <w:r w:rsidRPr="00F02AE1">
        <w:t xml:space="preserve">Rubin’s rules for combining these multiply imputed </w:t>
      </w:r>
      <w:r w:rsidRPr="00F02AE1">
        <w:lastRenderedPageBreak/>
        <w:t xml:space="preserve">estimates are based on asymptotic theory. Using Rubin’s original notation, for a single population parameter of interest </w:t>
      </w:r>
      <m:oMath>
        <m:r>
          <w:rPr>
            <w:rFonts w:ascii="Cambria Math" w:hAnsi="Cambria Math"/>
          </w:rPr>
          <m:t>(Q)</m:t>
        </m:r>
      </m:oMath>
      <w:r w:rsidRPr="00F02AE1">
        <w:t>, in our case treatment effect, the multiple imputation point estimate is the average</w:t>
      </w:r>
      <w:r w:rsidRPr="00F02AE1">
        <w:rPr>
          <w:rFonts w:eastAsia="Times New Roman" w:cs="Times New Roman"/>
          <w:color w:val="000000"/>
          <w:shd w:val="clear" w:color="auto" w:fill="FFFFFF"/>
        </w:rPr>
        <w:t xml:space="preserve"> of the </w:t>
      </w:r>
      <m:oMath>
        <m:r>
          <w:rPr>
            <w:rFonts w:ascii="Cambria Math" w:eastAsia="Times New Roman" w:hAnsi="Cambria Math" w:cs="Times New Roman"/>
            <w:color w:val="000000"/>
            <w:shd w:val="clear" w:color="auto" w:fill="FFFFFF"/>
          </w:rPr>
          <m:t>m </m:t>
        </m:r>
      </m:oMath>
      <w:r w:rsidRPr="00F02AE1">
        <w:rPr>
          <w:rFonts w:eastAsia="Times New Roman" w:cs="Times New Roman"/>
          <w:color w:val="000000"/>
          <w:shd w:val="clear" w:color="auto" w:fill="FFFFFF"/>
        </w:rPr>
        <w:t>estimates of </w:t>
      </w:r>
      <m:oMath>
        <m:r>
          <w:rPr>
            <w:rFonts w:ascii="Cambria Math" w:eastAsia="Times New Roman" w:hAnsi="Cambria Math" w:cs="Times New Roman"/>
            <w:color w:val="000000"/>
            <w:shd w:val="clear" w:color="auto" w:fill="FFFFFF"/>
          </w:rPr>
          <m:t>Q</m:t>
        </m:r>
      </m:oMath>
      <w:r w:rsidRPr="00F02AE1">
        <w:rPr>
          <w:rFonts w:eastAsia="Times New Roman" w:cs="Times New Roman"/>
          <w:i/>
          <w:iCs/>
          <w:color w:val="000000"/>
          <w:shd w:val="clear" w:color="auto" w:fill="FFFFFF"/>
        </w:rPr>
        <w:t> </w:t>
      </w:r>
      <w:r w:rsidRPr="00F02AE1">
        <w:rPr>
          <w:rFonts w:eastAsia="Times New Roman" w:cs="Times New Roman"/>
          <w:color w:val="000000"/>
          <w:shd w:val="clear" w:color="auto" w:fill="FFFFFF"/>
        </w:rPr>
        <w:t>from the imputed datasets</w:t>
      </w:r>
      <w:r w:rsidR="005D2041" w:rsidRPr="00F02AE1">
        <w:rPr>
          <w:rFonts w:eastAsia="Times New Roman" w:cs="Times New Roman"/>
          <w:color w:val="000000"/>
          <w:shd w:val="clear" w:color="auto" w:fill="FFFFFF"/>
        </w:rPr>
        <w:t>.</w:t>
      </w:r>
      <w:r w:rsidR="0002598E" w:rsidRPr="00F02AE1">
        <w:rPr>
          <w:rFonts w:eastAsia="Times New Roman" w:cs="Times New Roman"/>
          <w:color w:val="000000"/>
          <w:shd w:val="clear" w:color="auto" w:fill="FFFFFF"/>
        </w:rPr>
        <w:t xml:space="preserve"> Let</w:t>
      </w:r>
      <w:r w:rsidR="005D2041" w:rsidRPr="00F02AE1">
        <w:rPr>
          <w:rFonts w:eastAsia="Times New Roman" w:cs="Times New Roman"/>
          <w:color w:val="000000"/>
          <w:shd w:val="clear" w:color="auto" w:fill="FFFFFF"/>
        </w:rPr>
        <w:t xml:space="preserv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Q</m:t>
            </m:r>
          </m:e>
          <m:sub>
            <m:r>
              <w:rPr>
                <w:rFonts w:ascii="Cambria Math" w:eastAsia="Times New Roman" w:hAnsi="Cambria Math" w:cs="Times New Roman"/>
                <w:color w:val="000000"/>
                <w:shd w:val="clear" w:color="auto" w:fill="FFFFFF"/>
              </w:rPr>
              <m:t>i</m:t>
            </m:r>
          </m:sub>
        </m:sSub>
      </m:oMath>
      <w:r w:rsidR="005D2041" w:rsidRPr="00F02AE1">
        <w:rPr>
          <w:rFonts w:eastAsia="Times New Roman" w:cs="Times New Roman"/>
          <w:color w:val="000000"/>
          <w:shd w:val="clear" w:color="auto" w:fill="FFFFFF"/>
        </w:rPr>
        <w:t xml:space="preserve"> and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U</m:t>
            </m:r>
          </m:e>
          <m:sub>
            <m:r>
              <w:rPr>
                <w:rFonts w:ascii="Cambria Math" w:eastAsia="Times New Roman" w:hAnsi="Cambria Math" w:cs="Times New Roman"/>
                <w:color w:val="000000"/>
                <w:shd w:val="clear" w:color="auto" w:fill="FFFFFF"/>
              </w:rPr>
              <m:t>i</m:t>
            </m:r>
          </m:sub>
        </m:sSub>
        <m:r>
          <w:rPr>
            <w:rFonts w:ascii="Cambria Math" w:eastAsia="Times New Roman" w:hAnsi="Cambria Math" w:cs="Times New Roman"/>
            <w:color w:val="000000"/>
            <w:shd w:val="clear" w:color="auto" w:fill="FFFFFF"/>
          </w:rPr>
          <m:t xml:space="preserve"> </m:t>
        </m:r>
      </m:oMath>
      <w:r w:rsidR="005D2041" w:rsidRPr="00F02AE1">
        <w:rPr>
          <w:rFonts w:eastAsia="Times New Roman" w:cs="Times New Roman"/>
          <w:color w:val="000000"/>
          <w:shd w:val="clear" w:color="auto" w:fill="FFFFFF"/>
        </w:rPr>
        <w:t>represent the mean difference in treatment and control groups</w:t>
      </w:r>
      <w:r w:rsidR="00007D66" w:rsidRPr="00F02AE1">
        <w:rPr>
          <w:rFonts w:eastAsia="Times New Roman" w:cs="Times New Roman"/>
          <w:color w:val="000000"/>
          <w:shd w:val="clear" w:color="auto" w:fill="FFFFFF"/>
        </w:rPr>
        <w:t xml:space="preserve">, and the </w:t>
      </w:r>
      <w:r w:rsidR="0002598E" w:rsidRPr="00F02AE1">
        <w:rPr>
          <w:rFonts w:eastAsia="Times New Roman" w:cs="Times New Roman"/>
          <w:color w:val="000000"/>
          <w:shd w:val="clear" w:color="auto" w:fill="FFFFFF"/>
        </w:rPr>
        <w:t xml:space="preserve">estimated </w:t>
      </w:r>
      <w:r w:rsidR="00007D66" w:rsidRPr="00F02AE1">
        <w:rPr>
          <w:rFonts w:eastAsia="Times New Roman" w:cs="Times New Roman"/>
          <w:color w:val="000000"/>
          <w:shd w:val="clear" w:color="auto" w:fill="FFFFFF"/>
        </w:rPr>
        <w:t>variance</w:t>
      </w:r>
      <w:r w:rsidR="005D2041" w:rsidRPr="00F02AE1">
        <w:rPr>
          <w:rFonts w:eastAsia="Times New Roman" w:cs="Times New Roman"/>
          <w:color w:val="000000"/>
          <w:shd w:val="clear" w:color="auto" w:fill="FFFFFF"/>
        </w:rPr>
        <w:t xml:space="preserve"> for each </w:t>
      </w:r>
      <w:r w:rsidR="0002598E" w:rsidRPr="00F02AE1">
        <w:rPr>
          <w:rFonts w:eastAsia="Times New Roman" w:cs="Times New Roman"/>
          <w:color w:val="000000"/>
          <w:shd w:val="clear" w:color="auto" w:fill="FFFFFF"/>
        </w:rPr>
        <w:t xml:space="preserve">of the </w:t>
      </w:r>
      <m:oMath>
        <m:r>
          <w:rPr>
            <w:rFonts w:ascii="Cambria Math" w:eastAsia="Times New Roman" w:hAnsi="Cambria Math" w:cs="Times New Roman"/>
            <w:color w:val="000000"/>
            <w:shd w:val="clear" w:color="auto" w:fill="FFFFFF"/>
          </w:rPr>
          <m:t xml:space="preserve">m </m:t>
        </m:r>
      </m:oMath>
      <w:r w:rsidR="005D2041" w:rsidRPr="00F02AE1">
        <w:rPr>
          <w:rFonts w:eastAsia="Times New Roman" w:cs="Times New Roman"/>
          <w:color w:val="000000"/>
          <w:shd w:val="clear" w:color="auto" w:fill="FFFFFF"/>
        </w:rPr>
        <w:t>dataset</w:t>
      </w:r>
      <w:r w:rsidR="0002598E" w:rsidRPr="00F02AE1">
        <w:rPr>
          <w:rFonts w:eastAsia="Times New Roman" w:cs="Times New Roman"/>
          <w:color w:val="000000"/>
          <w:shd w:val="clear" w:color="auto" w:fill="FFFFFF"/>
        </w:rPr>
        <w:t>s</w:t>
      </w:r>
      <w:r w:rsidR="00007D66" w:rsidRPr="00F02AE1">
        <w:rPr>
          <w:rFonts w:eastAsia="Times New Roman" w:cs="Times New Roman"/>
          <w:color w:val="000000"/>
          <w:shd w:val="clear" w:color="auto" w:fill="FFFFFF"/>
        </w:rPr>
        <w:t>. The combined mean difference in treatment and control groups, or point estimate is described below by the formula:</w:t>
      </w:r>
    </w:p>
    <w:p w14:paraId="1260ED3D" w14:textId="77777777" w:rsidR="00732E81" w:rsidRPr="00F02AE1" w:rsidRDefault="00732E81" w:rsidP="00732E81">
      <w:pPr>
        <w:spacing w:line="360" w:lineRule="auto"/>
        <w:rPr>
          <w:rFonts w:eastAsia="Times New Roman" w:cs="Times New Roman"/>
          <w:color w:val="000000"/>
          <w:shd w:val="clear" w:color="auto" w:fill="FFFFFF"/>
        </w:rPr>
      </w:pPr>
    </w:p>
    <w:p w14:paraId="2B79F85B" w14:textId="77777777" w:rsidR="00732E81" w:rsidRPr="00F02AE1" w:rsidRDefault="00D62B54" w:rsidP="00732E81">
      <w:pPr>
        <w:spacing w:line="360" w:lineRule="auto"/>
        <w:jc w:val="center"/>
        <w:rPr>
          <w:rFonts w:eastAsia="Times New Roman" w:cs="Times New Roman"/>
        </w:rPr>
      </w:pPr>
      <m:oMath>
        <m:acc>
          <m:accPr>
            <m:chr m:val="̅"/>
            <m:ctrlPr>
              <w:rPr>
                <w:rFonts w:ascii="Cambria Math" w:eastAsia="Times New Roman" w:hAnsi="Cambria Math" w:cs="Times New Roman"/>
                <w:i/>
              </w:rPr>
            </m:ctrlPr>
          </m:accPr>
          <m:e>
            <m:r>
              <w:rPr>
                <w:rFonts w:ascii="Cambria Math" w:eastAsia="Times New Roman" w:hAnsi="Cambria Math" w:cs="STIXGeneral-Regular"/>
              </w:rPr>
              <m:t>Q</m:t>
            </m:r>
          </m:e>
        </m:ac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acc>
                  <m:accPr>
                    <m:ctrlPr>
                      <w:rPr>
                        <w:rFonts w:ascii="Cambria Math" w:eastAsia="Times New Roman" w:hAnsi="Cambria Math" w:cs="Times New Roman"/>
                        <w:i/>
                      </w:rPr>
                    </m:ctrlPr>
                  </m:accPr>
                  <m:e>
                    <m:r>
                      <w:rPr>
                        <w:rFonts w:ascii="Cambria Math" w:eastAsia="Times New Roman" w:hAnsi="Cambria Math" w:cs="Times New Roman"/>
                      </w:rPr>
                      <m:t>Q</m:t>
                    </m:r>
                  </m:e>
                </m:acc>
              </m:e>
              <m:sub>
                <m:r>
                  <w:rPr>
                    <w:rFonts w:ascii="Cambria Math" w:eastAsia="Times New Roman" w:hAnsi="Cambria Math" w:cs="Times New Roman"/>
                  </w:rPr>
                  <m:t>i</m:t>
                </m:r>
              </m:sub>
            </m:sSub>
          </m:e>
        </m:nary>
      </m:oMath>
      <w:r w:rsidR="00732E81" w:rsidRPr="00F02AE1">
        <w:rPr>
          <w:rFonts w:eastAsia="Times New Roman" w:cs="Times New Roman"/>
        </w:rPr>
        <w:t>.</w:t>
      </w:r>
    </w:p>
    <w:p w14:paraId="01398192" w14:textId="77777777" w:rsidR="00732E81" w:rsidRPr="00F02AE1" w:rsidRDefault="00732E81" w:rsidP="00732E81">
      <w:pPr>
        <w:spacing w:line="360" w:lineRule="auto"/>
        <w:jc w:val="center"/>
        <w:rPr>
          <w:rFonts w:eastAsia="Times New Roman" w:cs="Times New Roman"/>
        </w:rPr>
      </w:pPr>
    </w:p>
    <w:p w14:paraId="162C6E98" w14:textId="77777777" w:rsidR="00732E81" w:rsidRPr="00F02AE1" w:rsidRDefault="00732E81" w:rsidP="00732E81">
      <w:pPr>
        <w:spacing w:line="360" w:lineRule="auto"/>
        <w:rPr>
          <w:rFonts w:eastAsia="Times New Roman" w:cs="Times New Roman"/>
        </w:rPr>
      </w:pPr>
      <w:r w:rsidRPr="00F02AE1">
        <w:rPr>
          <w:rFonts w:eastAsia="Times New Roman" w:cs="Times New Roman"/>
        </w:rPr>
        <w:t xml:space="preserve">The associated total variance is denoted by </w:t>
      </w:r>
      <m:oMath>
        <m:r>
          <w:rPr>
            <w:rFonts w:ascii="Cambria Math" w:eastAsia="Times New Roman" w:hAnsi="Cambria Math" w:cs="Times New Roman"/>
          </w:rPr>
          <m:t>T</m:t>
        </m:r>
      </m:oMath>
      <w:r w:rsidRPr="00F02AE1">
        <w:rPr>
          <w:rFonts w:eastAsia="Times New Roman" w:cs="Times New Roman"/>
        </w:rPr>
        <w:t xml:space="preserve"> and calculated by the formula:</w:t>
      </w:r>
    </w:p>
    <w:p w14:paraId="419B8BAC" w14:textId="77777777" w:rsidR="00732E81" w:rsidRPr="00F02AE1" w:rsidRDefault="00732E81" w:rsidP="00732E81">
      <w:pPr>
        <w:spacing w:line="360" w:lineRule="auto"/>
        <w:rPr>
          <w:rFonts w:eastAsia="Times New Roman" w:cs="Times New Roman"/>
        </w:rPr>
      </w:pPr>
    </w:p>
    <w:p w14:paraId="074A0B49" w14:textId="77777777" w:rsidR="00732E81" w:rsidRPr="00F02AE1" w:rsidRDefault="00732E81" w:rsidP="00732E81">
      <w:pPr>
        <w:spacing w:line="360" w:lineRule="auto"/>
        <w:jc w:val="center"/>
        <w:rPr>
          <w:rFonts w:eastAsia="Times New Roman" w:cs="Times New Roman"/>
        </w:rPr>
      </w:pPr>
      <m:oMath>
        <m:r>
          <w:rPr>
            <w:rFonts w:ascii="Cambria Math" w:eastAsia="Times New Roman" w:hAnsi="Cambria Math" w:cs="Times New Roman"/>
          </w:rPr>
          <m:t>T=</m:t>
        </m:r>
        <m:acc>
          <m:accPr>
            <m:chr m:val="̅"/>
            <m:ctrlPr>
              <w:rPr>
                <w:rFonts w:ascii="Cambria Math" w:eastAsia="Times New Roman" w:hAnsi="Cambria Math" w:cs="Times New Roman"/>
                <w:i/>
              </w:rPr>
            </m:ctrlPr>
          </m:accPr>
          <m:e>
            <m:r>
              <w:rPr>
                <w:rFonts w:ascii="Cambria Math" w:eastAsia="Times New Roman" w:hAnsi="Cambria Math" w:cs="Times New Roman"/>
              </w:rPr>
              <m:t>U</m:t>
            </m:r>
          </m:e>
        </m:acc>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e>
        </m:d>
        <m:r>
          <w:rPr>
            <w:rFonts w:ascii="Cambria Math" w:eastAsia="Times New Roman" w:hAnsi="Cambria Math" w:cs="Times New Roman"/>
          </w:rPr>
          <m:t>B</m:t>
        </m:r>
      </m:oMath>
      <w:r w:rsidRPr="00F02AE1">
        <w:rPr>
          <w:rFonts w:eastAsia="Times New Roman" w:cs="Times New Roman"/>
        </w:rPr>
        <w:t xml:space="preserve">, </w:t>
      </w:r>
    </w:p>
    <w:p w14:paraId="3E9F9762" w14:textId="77777777" w:rsidR="00732E81" w:rsidRPr="00F02AE1" w:rsidRDefault="00732E81" w:rsidP="00732E81">
      <w:pPr>
        <w:spacing w:line="360" w:lineRule="auto"/>
        <w:rPr>
          <w:rFonts w:eastAsia="Times New Roman" w:cs="Times New Roman"/>
        </w:rPr>
      </w:pPr>
      <w:proofErr w:type="gramStart"/>
      <w:r w:rsidRPr="00F02AE1">
        <w:rPr>
          <w:rFonts w:eastAsia="Times New Roman" w:cs="Times New Roman"/>
        </w:rPr>
        <w:t>where</w:t>
      </w:r>
      <w:proofErr w:type="gramEnd"/>
    </w:p>
    <w:p w14:paraId="0B7F565C" w14:textId="77777777" w:rsidR="00732E81" w:rsidRPr="00F02AE1" w:rsidRDefault="00732E81" w:rsidP="00732E81">
      <w:pPr>
        <w:spacing w:line="360" w:lineRule="auto"/>
        <w:rPr>
          <w:rFonts w:eastAsia="Times New Roman" w:cs="Times New Roman"/>
        </w:rPr>
      </w:pPr>
    </w:p>
    <w:p w14:paraId="2F20AD0A" w14:textId="77777777" w:rsidR="00732E81" w:rsidRPr="00F02AE1" w:rsidRDefault="00D62B54" w:rsidP="00732E81">
      <w:pPr>
        <w:spacing w:line="360" w:lineRule="auto"/>
        <w:jc w:val="center"/>
        <w:rPr>
          <w:rFonts w:eastAsia="Times New Roman" w:cs="Times New Roman"/>
        </w:rPr>
      </w:pPr>
      <m:oMathPara>
        <m:oMath>
          <m:acc>
            <m:accPr>
              <m:chr m:val="̅"/>
              <m:ctrlPr>
                <w:rPr>
                  <w:rFonts w:ascii="Cambria Math" w:eastAsia="Times New Roman" w:hAnsi="Cambria Math" w:cs="Times New Roman"/>
                  <w:i/>
                </w:rPr>
              </m:ctrlPr>
            </m:accPr>
            <m:e>
              <m:r>
                <w:rPr>
                  <w:rFonts w:ascii="Cambria Math" w:eastAsia="Times New Roman" w:hAnsi="Cambria Math" w:cs="Times New Roman"/>
                </w:rPr>
                <m:t>U</m:t>
              </m:r>
            </m:e>
          </m:acc>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m:t>
              </m:r>
            </m:den>
          </m:f>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U</m:t>
                  </m:r>
                </m:e>
                <m:sub>
                  <m:r>
                    <w:rPr>
                      <w:rFonts w:ascii="Cambria Math" w:eastAsia="Times New Roman" w:hAnsi="Cambria Math" w:cs="Times New Roman"/>
                    </w:rPr>
                    <m:t>i</m:t>
                  </m:r>
                </m:sub>
              </m:sSub>
            </m:e>
          </m:nary>
        </m:oMath>
      </m:oMathPara>
    </w:p>
    <w:p w14:paraId="139B1328" w14:textId="77777777" w:rsidR="00732E81" w:rsidRPr="00F02AE1" w:rsidRDefault="00732E81" w:rsidP="00732E81">
      <w:pPr>
        <w:spacing w:line="360" w:lineRule="auto"/>
        <w:rPr>
          <w:rFonts w:eastAsia="Times New Roman" w:cs="Times New Roman"/>
        </w:rPr>
      </w:pPr>
    </w:p>
    <w:p w14:paraId="3F3A93B0" w14:textId="77777777" w:rsidR="00732E81" w:rsidRPr="00F02AE1" w:rsidRDefault="00732E81" w:rsidP="00732E81">
      <w:pPr>
        <w:spacing w:line="360" w:lineRule="auto"/>
        <w:rPr>
          <w:rFonts w:eastAsia="Times New Roman" w:cs="Times New Roman"/>
        </w:rPr>
      </w:pPr>
      <w:proofErr w:type="gramStart"/>
      <w:r w:rsidRPr="00F02AE1">
        <w:rPr>
          <w:rFonts w:eastAsia="Times New Roman" w:cs="Times New Roman"/>
        </w:rPr>
        <w:t>is</w:t>
      </w:r>
      <w:proofErr w:type="gramEnd"/>
      <w:r w:rsidRPr="00F02AE1">
        <w:rPr>
          <w:rFonts w:eastAsia="Times New Roman" w:cs="Times New Roman"/>
        </w:rPr>
        <w:t xml:space="preserve"> the within imputation variance and </w:t>
      </w:r>
    </w:p>
    <w:p w14:paraId="45409C95" w14:textId="77777777" w:rsidR="00732E81" w:rsidRPr="00F02AE1" w:rsidRDefault="00732E81" w:rsidP="00732E81">
      <w:pPr>
        <w:spacing w:line="360" w:lineRule="auto"/>
        <w:rPr>
          <w:rFonts w:eastAsia="Times New Roman" w:cs="Times New Roman"/>
        </w:rPr>
      </w:pPr>
    </w:p>
    <w:p w14:paraId="5AC3CB35" w14:textId="77777777" w:rsidR="00732E81" w:rsidRPr="00F02AE1" w:rsidRDefault="00732E81" w:rsidP="00732E81">
      <w:pPr>
        <w:spacing w:line="360" w:lineRule="auto"/>
        <w:jc w:val="center"/>
        <w:rPr>
          <w:rFonts w:eastAsia="Times New Roman" w:cs="Times New Roman"/>
        </w:rPr>
      </w:pPr>
      <m:oMathPara>
        <m:oMath>
          <m:r>
            <w:rPr>
              <w:rFonts w:ascii="Cambria Math" w:eastAsia="Times New Roman" w:hAnsi="Cambria Math" w:cs="Times New Roman"/>
            </w:rPr>
            <m:t>B=</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m-1</m:t>
              </m:r>
            </m:den>
          </m:f>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r>
                    <w:rPr>
                      <w:rFonts w:ascii="Cambria Math" w:eastAsia="Times New Roman" w:hAnsi="Cambria Math" w:cs="Times New Roman"/>
                    </w:rPr>
                    <m:t>(</m:t>
                  </m:r>
                </m:e>
              </m:nary>
              <m:sSub>
                <m:sSubPr>
                  <m:ctrlPr>
                    <w:rPr>
                      <w:rFonts w:ascii="Cambria Math" w:eastAsia="Times New Roman" w:hAnsi="Cambria Math" w:cs="Times New Roman"/>
                      <w:i/>
                    </w:rPr>
                  </m:ctrlPr>
                </m:sSubPr>
                <m:e>
                  <m:acc>
                    <m:accPr>
                      <m:ctrlPr>
                        <w:rPr>
                          <w:rFonts w:ascii="Cambria Math" w:eastAsia="Times New Roman" w:hAnsi="Cambria Math" w:cs="Times New Roman"/>
                          <w:i/>
                        </w:rPr>
                      </m:ctrlPr>
                    </m:accPr>
                    <m:e>
                      <m:r>
                        <w:rPr>
                          <w:rFonts w:ascii="Cambria Math" w:eastAsia="Times New Roman" w:hAnsi="Cambria Math" w:cs="Times New Roman"/>
                        </w:rPr>
                        <m:t>Q</m:t>
                      </m:r>
                    </m:e>
                  </m:acc>
                </m:e>
                <m:sub>
                  <m:r>
                    <w:rPr>
                      <w:rFonts w:ascii="Cambria Math" w:eastAsia="Times New Roman" w:hAnsi="Cambria Math" w:cs="Times New Roman"/>
                    </w:rPr>
                    <m:t>i</m:t>
                  </m:r>
                </m:sub>
              </m:sSub>
              <m:r>
                <w:rPr>
                  <w:rFonts w:ascii="Cambria Math" w:eastAsia="Times New Roman" w:hAnsi="Cambria Math" w:cs="Times New Roman"/>
                </w:rPr>
                <m:t>-</m:t>
              </m:r>
              <m:acc>
                <m:accPr>
                  <m:chr m:val="̅"/>
                  <m:ctrlPr>
                    <w:rPr>
                      <w:rFonts w:ascii="Cambria Math" w:eastAsia="Times New Roman" w:hAnsi="Cambria Math" w:cs="Times New Roman"/>
                      <w:i/>
                    </w:rPr>
                  </m:ctrlPr>
                </m:accPr>
                <m:e>
                  <m:r>
                    <w:rPr>
                      <w:rFonts w:ascii="Cambria Math" w:eastAsia="Times New Roman" w:hAnsi="Cambria Math" w:cs="Times New Roman"/>
                    </w:rPr>
                    <m:t>Q</m:t>
                  </m:r>
                </m:e>
              </m:acc>
              <m:r>
                <w:rPr>
                  <w:rFonts w:ascii="Cambria Math" w:eastAsia="Times New Roman" w:hAnsi="Cambria Math" w:cs="Times New Roman"/>
                </w:rPr>
                <m:t>)</m:t>
              </m:r>
            </m:e>
            <m:sup>
              <m:r>
                <w:rPr>
                  <w:rFonts w:ascii="Cambria Math" w:eastAsia="Times New Roman" w:hAnsi="Cambria Math" w:cs="Times New Roman"/>
                </w:rPr>
                <m:t>2</m:t>
              </m:r>
            </m:sup>
          </m:sSup>
        </m:oMath>
      </m:oMathPara>
    </w:p>
    <w:p w14:paraId="24578A3F" w14:textId="77777777" w:rsidR="00732E81" w:rsidRPr="00F02AE1" w:rsidRDefault="00732E81" w:rsidP="00732E81">
      <w:pPr>
        <w:spacing w:line="360" w:lineRule="auto"/>
        <w:rPr>
          <w:rFonts w:eastAsia="Times New Roman" w:cs="Times New Roman"/>
        </w:rPr>
      </w:pPr>
    </w:p>
    <w:p w14:paraId="5F643872" w14:textId="488E79D0" w:rsidR="00007D66" w:rsidRPr="00F02AE1" w:rsidRDefault="00732E81" w:rsidP="00007D66">
      <w:pPr>
        <w:spacing w:line="360" w:lineRule="auto"/>
        <w:rPr>
          <w:b/>
        </w:rPr>
      </w:pPr>
      <w:proofErr w:type="gramStart"/>
      <w:r w:rsidRPr="00F02AE1">
        <w:rPr>
          <w:rFonts w:eastAsia="Times New Roman" w:cs="Times New Roman"/>
        </w:rPr>
        <w:t>is</w:t>
      </w:r>
      <w:proofErr w:type="gramEnd"/>
      <w:r w:rsidRPr="00F02AE1">
        <w:rPr>
          <w:rFonts w:eastAsia="Times New Roman" w:cs="Times New Roman"/>
        </w:rPr>
        <w:t xml:space="preserve"> the between imputation variance.</w:t>
      </w:r>
      <w:r w:rsidR="00CB3C5D" w:rsidRPr="00F02AE1">
        <w:rPr>
          <w:rFonts w:eastAsia="Times New Roman" w:cs="Times New Roman"/>
        </w:rPr>
        <w:t xml:space="preserve"> </w:t>
      </w:r>
      <w:r w:rsidRPr="00F02AE1">
        <w:rPr>
          <w:rFonts w:eastAsia="Times New Roman" w:cs="Times New Roman"/>
        </w:rPr>
        <w:t xml:space="preserve">After </w:t>
      </w:r>
      <w:r w:rsidR="00CB3C5D" w:rsidRPr="00F02AE1">
        <w:rPr>
          <w:rFonts w:eastAsia="Times New Roman" w:cs="Times New Roman"/>
        </w:rPr>
        <w:t>the mean difference between treatment and control</w:t>
      </w:r>
      <w:r w:rsidRPr="00F02AE1">
        <w:rPr>
          <w:rFonts w:eastAsia="Times New Roman" w:cs="Times New Roman"/>
        </w:rPr>
        <w:t xml:space="preserve"> and pooled standard deviations are combined using Rubin’s rules, the confidence interval, and coverage can be calculated. Additionally, when multiple </w:t>
      </w:r>
      <w:proofErr w:type="gramStart"/>
      <w:r w:rsidRPr="00F02AE1">
        <w:rPr>
          <w:rFonts w:eastAsia="Times New Roman" w:cs="Times New Roman"/>
        </w:rPr>
        <w:t>imputation</w:t>
      </w:r>
      <w:proofErr w:type="gramEnd"/>
      <w:r w:rsidRPr="00F02AE1">
        <w:rPr>
          <w:rFonts w:eastAsia="Times New Roman" w:cs="Times New Roman"/>
        </w:rPr>
        <w:t xml:space="preserve"> is implemented, the rate of missing information is calculated using Rubin’s rules (Rubin, 1987). </w:t>
      </w:r>
      <w:r w:rsidR="00007D66" w:rsidRPr="00F02AE1">
        <w:rPr>
          <w:rFonts w:eastAsia="Times New Roman" w:cs="Times New Roman"/>
        </w:rPr>
        <w:t xml:space="preserve">At this point, </w:t>
      </w:r>
      <m:oMath>
        <m:r>
          <w:rPr>
            <w:rFonts w:ascii="Cambria Math" w:eastAsia="Times New Roman" w:hAnsi="Cambria Math" w:cs="Times New Roman"/>
          </w:rPr>
          <m:t>m</m:t>
        </m:r>
      </m:oMath>
      <w:r w:rsidR="00007D66" w:rsidRPr="00F02AE1">
        <w:rPr>
          <w:rFonts w:eastAsia="Times New Roman" w:cs="Times New Roman"/>
        </w:rPr>
        <w:t xml:space="preserve"> estimates for the mean difference and pooled standard deviation are combined. </w:t>
      </w:r>
      <w:r w:rsidR="00007D66" w:rsidRPr="00F02AE1">
        <w:t xml:space="preserve">Once a single estimate is calculated for the mean difference and pooled standard deviation, the standard error of the estimated treatment effects, confidence intervals and </w:t>
      </w:r>
      <w:r w:rsidR="00007D66" w:rsidRPr="00F02AE1">
        <w:lastRenderedPageBreak/>
        <w:t xml:space="preserve">coverage for the difference in the control and treatment groups can be calculated. The calculations of the sample statistics are described in more detail in the Simulation Section and are used to analyze the data. The data are generated so the true treatment effect </w:t>
      </w:r>
      <m:oMath>
        <m:r>
          <w:rPr>
            <w:rFonts w:ascii="Cambria Math" w:hAnsi="Cambria Math"/>
          </w:rPr>
          <m:t>(γ=5.000)</m:t>
        </m:r>
      </m:oMath>
      <w:r w:rsidR="00007D66" w:rsidRPr="00F02AE1">
        <w:t xml:space="preserve">. </w:t>
      </w:r>
    </w:p>
    <w:p w14:paraId="662407C3" w14:textId="77777777" w:rsidR="00007D66" w:rsidRPr="00F02AE1" w:rsidRDefault="00007D66">
      <w:pPr>
        <w:rPr>
          <w:rFonts w:eastAsia="Times New Roman" w:cs="Times New Roman"/>
        </w:rPr>
      </w:pPr>
      <w:r w:rsidRPr="00F02AE1">
        <w:rPr>
          <w:rFonts w:eastAsia="Times New Roman" w:cs="Times New Roman"/>
        </w:rPr>
        <w:br w:type="page"/>
      </w:r>
    </w:p>
    <w:p w14:paraId="0EFE3FA5" w14:textId="433DCFF0" w:rsidR="00927731" w:rsidRPr="00F02AE1" w:rsidRDefault="00927731" w:rsidP="00732E81">
      <w:pPr>
        <w:spacing w:line="360" w:lineRule="auto"/>
        <w:rPr>
          <w:rFonts w:cs="Times New Roman"/>
          <w:b/>
        </w:rPr>
      </w:pPr>
      <w:r w:rsidRPr="00F02AE1">
        <w:rPr>
          <w:rFonts w:cs="Times New Roman"/>
          <w:b/>
        </w:rPr>
        <w:lastRenderedPageBreak/>
        <w:t>Simulation S</w:t>
      </w:r>
      <w:r w:rsidR="00BB34D7" w:rsidRPr="00F02AE1">
        <w:rPr>
          <w:rFonts w:cs="Times New Roman"/>
          <w:b/>
        </w:rPr>
        <w:t>tudy</w:t>
      </w:r>
      <w:r w:rsidRPr="00F02AE1">
        <w:rPr>
          <w:rFonts w:cs="Times New Roman"/>
          <w:b/>
        </w:rPr>
        <w:t>:</w:t>
      </w:r>
    </w:p>
    <w:p w14:paraId="4C75B44C" w14:textId="46B3E64C" w:rsidR="005434C1" w:rsidRPr="00F02AE1" w:rsidRDefault="002A76EF" w:rsidP="001A0FB5">
      <w:pPr>
        <w:spacing w:line="360" w:lineRule="auto"/>
        <w:rPr>
          <w:rFonts w:cs="Times New Roman"/>
        </w:rPr>
      </w:pPr>
      <w:r w:rsidRPr="00F02AE1">
        <w:rPr>
          <w:rFonts w:cs="Times New Roman"/>
        </w:rPr>
        <w:tab/>
      </w:r>
      <w:r w:rsidR="00C47318" w:rsidRPr="00F02AE1">
        <w:rPr>
          <w:rFonts w:cs="Times New Roman"/>
        </w:rPr>
        <w:t xml:space="preserve">The statistical software </w:t>
      </w:r>
      <w:r w:rsidR="00657794" w:rsidRPr="00F02AE1">
        <w:rPr>
          <w:rFonts w:cs="Times New Roman"/>
        </w:rPr>
        <w:t xml:space="preserve">known as </w:t>
      </w:r>
      <w:r w:rsidR="00C47318" w:rsidRPr="00F02AE1">
        <w:rPr>
          <w:rFonts w:cs="Times New Roman"/>
        </w:rPr>
        <w:t>R is</w:t>
      </w:r>
      <w:r w:rsidRPr="00F02AE1">
        <w:rPr>
          <w:rFonts w:cs="Times New Roman"/>
        </w:rPr>
        <w:t xml:space="preserve"> utilized to generate artificial data so parameters and distributions are known</w:t>
      </w:r>
      <w:r w:rsidR="00330513" w:rsidRPr="00F02AE1">
        <w:rPr>
          <w:rFonts w:cs="Times New Roman"/>
        </w:rPr>
        <w:t xml:space="preserve"> (R Core Team, 2014)</w:t>
      </w:r>
      <w:r w:rsidRPr="00F02AE1">
        <w:rPr>
          <w:rFonts w:cs="Times New Roman"/>
        </w:rPr>
        <w:t>. For each simulation run, two cova</w:t>
      </w:r>
      <w:r w:rsidR="00FD7ADC" w:rsidRPr="00F02AE1">
        <w:rPr>
          <w:rFonts w:cs="Times New Roman"/>
        </w:rPr>
        <w:t xml:space="preserve">riates,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F02AE1">
        <w:rPr>
          <w:rFonts w:cs="Times New Roman"/>
          <w:vertAlign w:val="subscript"/>
        </w:rPr>
        <w:t xml:space="preserve"> </w:t>
      </w:r>
      <w:r w:rsidRPr="00F02AE1">
        <w:rPr>
          <w:rFonts w:cs="Times New Roman"/>
        </w:rPr>
        <w:t xml:space="preserve">are generated with </w:t>
      </w:r>
      <m:oMath>
        <m:r>
          <w:rPr>
            <w:rFonts w:ascii="Cambria Math" w:hAnsi="Cambria Math" w:cs="Times New Roman"/>
          </w:rPr>
          <m:t>n=1100</m:t>
        </m:r>
      </m:oMath>
      <w:r w:rsidRPr="00F02AE1">
        <w:rPr>
          <w:rFonts w:cs="Times New Roman"/>
        </w:rPr>
        <w:t xml:space="preserve">. Each covariate,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F02AE1">
        <w:rPr>
          <w:rFonts w:cs="Times New Roman"/>
        </w:rPr>
        <w:t xml:space="preserve">, is generated from a normal distribution with mean </w:t>
      </w:r>
      <m:oMath>
        <m:r>
          <w:rPr>
            <w:rFonts w:ascii="Cambria Math" w:hAnsi="Cambria Math" w:cs="Times New Roman"/>
          </w:rPr>
          <m:t>(μ=10</m:t>
        </m:r>
      </m:oMath>
      <w:r w:rsidR="005D565A" w:rsidRPr="00F02AE1">
        <w:rPr>
          <w:rFonts w:cs="Times New Roman"/>
        </w:rPr>
        <w:t>)</w:t>
      </w:r>
      <w:r w:rsidR="00FD7ADC" w:rsidRPr="00F02AE1">
        <w:rPr>
          <w:rFonts w:cs="Times New Roman"/>
        </w:rPr>
        <w:t>,</w:t>
      </w:r>
      <w:r w:rsidRPr="00F02AE1">
        <w:rPr>
          <w:rFonts w:cs="Times New Roman"/>
        </w:rPr>
        <w:t xml:space="preserve"> variance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=5</m:t>
            </m:r>
          </m:e>
        </m:d>
      </m:oMath>
      <w:r w:rsidR="00FD7ADC" w:rsidRPr="00F02AE1">
        <w:rPr>
          <w:rFonts w:cs="Times New Roman"/>
        </w:rPr>
        <w:t>,</w:t>
      </w:r>
      <w:r w:rsidRPr="00F02AE1">
        <w:rPr>
          <w:rFonts w:cs="Times New Roman"/>
        </w:rPr>
        <w:t xml:space="preserve"> </w:t>
      </w:r>
      <w:r w:rsidR="003315F7" w:rsidRPr="00F02AE1">
        <w:rPr>
          <w:rFonts w:cs="Times New Roman"/>
        </w:rPr>
        <w:t xml:space="preserve">and correlation </w:t>
      </w:r>
      <w:r w:rsidR="00C47318" w:rsidRPr="00F02AE1">
        <w:rPr>
          <w:rFonts w:cs="Times New Roman"/>
        </w:rPr>
        <w:t>(</w:t>
      </w:r>
      <w:r w:rsidR="003315F7" w:rsidRPr="00F02AE1">
        <w:rPr>
          <w:rFonts w:cs="Times New Roman"/>
        </w:rPr>
        <w:t>0.5</w:t>
      </w:r>
      <w:r w:rsidR="00C47318" w:rsidRPr="00F02AE1">
        <w:rPr>
          <w:rFonts w:cs="Times New Roman"/>
        </w:rPr>
        <w:t>)</w:t>
      </w:r>
      <w:r w:rsidR="003315F7" w:rsidRPr="00F02AE1">
        <w:rPr>
          <w:rFonts w:cs="Times New Roman"/>
        </w:rPr>
        <w:t xml:space="preserve">. </w:t>
      </w:r>
      <w:r w:rsidR="00926A51" w:rsidRPr="00F02AE1">
        <w:rPr>
          <w:rFonts w:cs="Times New Roman"/>
        </w:rPr>
        <w:t xml:space="preserve">Data is then replicated independently </w:t>
      </w:r>
      <m:oMath>
        <m:r>
          <w:rPr>
            <w:rFonts w:ascii="Cambria Math" w:hAnsi="Cambria Math" w:cs="Times New Roman"/>
          </w:rPr>
          <m:t>S=1000</m:t>
        </m:r>
      </m:oMath>
      <w:r w:rsidR="00926A51" w:rsidRPr="00F02AE1">
        <w:rPr>
          <w:rFonts w:cs="Times New Roman"/>
        </w:rPr>
        <w:t xml:space="preserve"> times in order to evaluate validity in repeated trials.</w:t>
      </w:r>
    </w:p>
    <w:p w14:paraId="7E96D257" w14:textId="1EDB8066" w:rsidR="00926A51" w:rsidRPr="00F02AE1" w:rsidRDefault="00926A51" w:rsidP="001A0FB5">
      <w:pPr>
        <w:spacing w:line="360" w:lineRule="auto"/>
        <w:rPr>
          <w:rFonts w:cs="Times New Roman"/>
        </w:rPr>
      </w:pPr>
      <w:r w:rsidRPr="00F02AE1">
        <w:rPr>
          <w:rFonts w:cs="Times New Roman"/>
        </w:rPr>
        <w:tab/>
        <w:t xml:space="preserve">Treatment is assigned in order to generate </w:t>
      </w:r>
      <w:r w:rsidR="001763B9" w:rsidRPr="00F02AE1">
        <w:rPr>
          <w:rFonts w:cs="Times New Roman"/>
        </w:rPr>
        <w:t xml:space="preserve">exactly </w:t>
      </w:r>
      <w:r w:rsidR="005434C1" w:rsidRPr="00F02AE1">
        <w:rPr>
          <w:rFonts w:cs="Times New Roman"/>
        </w:rPr>
        <w:t xml:space="preserve">100 treated </w:t>
      </w:r>
      <w:r w:rsidR="00614299" w:rsidRPr="00F02AE1">
        <w:rPr>
          <w:rFonts w:cs="Times New Roman"/>
        </w:rPr>
        <w:t>subjects</w:t>
      </w:r>
      <w:r w:rsidR="005434C1" w:rsidRPr="00F02AE1">
        <w:rPr>
          <w:rFonts w:cs="Times New Roman"/>
        </w:rPr>
        <w:t xml:space="preserve"> and 1000 control </w:t>
      </w:r>
      <w:r w:rsidR="00614299" w:rsidRPr="00F02AE1">
        <w:rPr>
          <w:rFonts w:cs="Times New Roman"/>
        </w:rPr>
        <w:t>subjects</w:t>
      </w:r>
      <w:r w:rsidR="005434C1" w:rsidRPr="00F02AE1">
        <w:rPr>
          <w:rFonts w:cs="Times New Roman"/>
        </w:rPr>
        <w:t xml:space="preserve">. </w:t>
      </w:r>
    </w:p>
    <w:p w14:paraId="39893F42" w14:textId="13B38EE8" w:rsidR="00926A51" w:rsidRPr="00F02AE1" w:rsidRDefault="00926A51" w:rsidP="001A0FB5">
      <w:pPr>
        <w:spacing w:line="360" w:lineRule="auto"/>
        <w:rPr>
          <w:rFonts w:cs="Times New Roman"/>
        </w:rPr>
      </w:pPr>
      <w:r w:rsidRPr="00F02AE1">
        <w:rPr>
          <w:rFonts w:cs="Times New Roman"/>
        </w:rPr>
        <w:t xml:space="preserve">The response variable </w:t>
      </w:r>
      <m:oMath>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 xml:space="preserve">i </m:t>
            </m:r>
          </m:sub>
        </m:sSub>
      </m:oMath>
      <w:r w:rsidRPr="00F02AE1">
        <w:rPr>
          <w:rFonts w:cs="Times New Roman"/>
        </w:rPr>
        <w:t xml:space="preserve"> is calculated in the control group using the model:</w:t>
      </w:r>
    </w:p>
    <w:p w14:paraId="41D409F7" w14:textId="77777777" w:rsidR="00017AED" w:rsidRPr="00F02AE1" w:rsidRDefault="00017AED" w:rsidP="001A0FB5">
      <w:pPr>
        <w:spacing w:line="360" w:lineRule="auto"/>
        <w:rPr>
          <w:rFonts w:cs="Times New Roman"/>
        </w:rPr>
      </w:pPr>
    </w:p>
    <w:p w14:paraId="6A7E0E0E" w14:textId="13034585" w:rsidR="00926A51" w:rsidRPr="00F02AE1" w:rsidRDefault="00D62B54" w:rsidP="001A0FB5">
      <w:pPr>
        <w:spacing w:line="360" w:lineRule="auto"/>
        <w:jc w:val="center"/>
        <w:rPr>
          <w:rFonts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ϵ</m:t>
            </m:r>
          </m:e>
          <m:sub>
            <m:r>
              <w:rPr>
                <w:rFonts w:ascii="Cambria Math" w:hAnsi="Cambria Math" w:cs="Times New Roman"/>
                <w:vertAlign w:val="subscript"/>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~N(0,1)</m:t>
        </m:r>
      </m:oMath>
      <w:r w:rsidR="00C80FD3" w:rsidRPr="00F02AE1">
        <w:rPr>
          <w:rFonts w:cs="Times New Roman"/>
        </w:rPr>
        <w:t>,</w:t>
      </w:r>
    </w:p>
    <w:p w14:paraId="5EB0096E" w14:textId="226CB1E5" w:rsidR="003B4043" w:rsidRPr="00F02AE1" w:rsidRDefault="00017AED"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F02AE1">
        <w:rPr>
          <w:rFonts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=1</m:t>
        </m:r>
      </m:oMath>
      <w:r w:rsidRPr="00F02AE1">
        <w:rPr>
          <w:rFonts w:cs="Times New Roman"/>
        </w:rPr>
        <w:t>.</w:t>
      </w:r>
    </w:p>
    <w:p w14:paraId="5702687C" w14:textId="77777777" w:rsidR="003B4043" w:rsidRPr="00F02AE1" w:rsidRDefault="003B4043" w:rsidP="001A0FB5">
      <w:pPr>
        <w:spacing w:line="360" w:lineRule="auto"/>
        <w:rPr>
          <w:rFonts w:cs="Times New Roman"/>
        </w:rPr>
      </w:pPr>
    </w:p>
    <w:p w14:paraId="7E8F1B00" w14:textId="2266A631" w:rsidR="00017AED" w:rsidRPr="00F02AE1" w:rsidRDefault="00017AED" w:rsidP="001A0FB5">
      <w:pPr>
        <w:spacing w:line="360" w:lineRule="auto"/>
        <w:rPr>
          <w:rFonts w:cs="Times New Roman"/>
        </w:rPr>
      </w:pPr>
      <w:r w:rsidRPr="00F02AE1">
        <w:rPr>
          <w:rFonts w:cs="Times New Roman"/>
        </w:rPr>
        <w:t xml:space="preserve">Thus, the expected value of the response variable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sidRPr="00F02AE1">
        <w:rPr>
          <w:rFonts w:cs="Times New Roman"/>
        </w:rPr>
        <w:t xml:space="preserve"> in the control group is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=20</m:t>
        </m:r>
      </m:oMath>
      <w:r w:rsidRPr="00F02AE1">
        <w:rPr>
          <w:rFonts w:cs="Times New Roman"/>
        </w:rPr>
        <w:t>.</w:t>
      </w:r>
    </w:p>
    <w:p w14:paraId="00EE1CA3" w14:textId="569C3618" w:rsidR="00926A51" w:rsidRPr="00F02AE1" w:rsidRDefault="00017AED" w:rsidP="001A0FB5">
      <w:pPr>
        <w:spacing w:line="360" w:lineRule="auto"/>
        <w:rPr>
          <w:rFonts w:cs="Times New Roman"/>
        </w:rPr>
      </w:pPr>
      <w:r w:rsidRPr="00F02AE1">
        <w:rPr>
          <w:rFonts w:cs="Times New Roman"/>
        </w:rPr>
        <w:t xml:space="preserve">The response variable </w:t>
      </w:r>
      <m:oMath>
        <m:sSub>
          <m:sSubPr>
            <m:ctrlPr>
              <w:rPr>
                <w:rFonts w:ascii="Cambria Math" w:hAnsi="Cambria Math" w:cs="Times New Roman"/>
                <w:i/>
                <w:vertAlign w:val="subscript"/>
              </w:rPr>
            </m:ctrlPr>
          </m:sSubPr>
          <m:e>
            <m:r>
              <w:rPr>
                <w:rFonts w:ascii="Cambria Math" w:hAnsi="Cambria Math" w:cs="Times New Roman"/>
                <w:vertAlign w:val="subscript"/>
              </w:rPr>
              <m:t>Y</m:t>
            </m:r>
          </m:e>
          <m:sub>
            <m:r>
              <w:rPr>
                <w:rFonts w:ascii="Cambria Math" w:hAnsi="Cambria Math" w:cs="Times New Roman"/>
                <w:vertAlign w:val="subscript"/>
              </w:rPr>
              <m:t xml:space="preserve">i </m:t>
            </m:r>
          </m:sub>
        </m:sSub>
      </m:oMath>
      <w:r w:rsidRPr="00F02AE1">
        <w:rPr>
          <w:rFonts w:cs="Times New Roman"/>
        </w:rPr>
        <w:t>is calculated in the treatment group using the model:</w:t>
      </w:r>
    </w:p>
    <w:p w14:paraId="530BB9C6" w14:textId="77777777" w:rsidR="00017AED" w:rsidRPr="00F02AE1" w:rsidRDefault="00017AED" w:rsidP="001A0FB5">
      <w:pPr>
        <w:spacing w:line="360" w:lineRule="auto"/>
        <w:rPr>
          <w:rFonts w:cs="Times New Roman"/>
        </w:rPr>
      </w:pPr>
    </w:p>
    <w:p w14:paraId="03E2B4A1" w14:textId="7F8EB556" w:rsidR="00017AED" w:rsidRPr="00F02AE1" w:rsidRDefault="00D62B54" w:rsidP="00C80FD3">
      <w:pPr>
        <w:spacing w:line="360" w:lineRule="auto"/>
        <w:jc w:val="center"/>
        <w:rPr>
          <w:rFonts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γ+</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vertAlign w:val="subscript"/>
              </w:rPr>
            </m:ctrlPr>
          </m:sSubPr>
          <m:e>
            <m:r>
              <w:rPr>
                <w:rFonts w:ascii="Cambria Math" w:hAnsi="Cambria Math" w:cs="Times New Roman"/>
                <w:vertAlign w:val="subscript"/>
              </w:rPr>
              <m:t>ϵ</m:t>
            </m:r>
          </m:e>
          <m:sub>
            <m:r>
              <w:rPr>
                <w:rFonts w:ascii="Cambria Math" w:hAnsi="Cambria Math" w:cs="Times New Roman"/>
                <w:vertAlign w:val="subscript"/>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r>
          <w:rPr>
            <w:rFonts w:ascii="Cambria Math" w:hAnsi="Cambria Math" w:cs="Times New Roman"/>
          </w:rPr>
          <m:t>~N(0,1)</m:t>
        </m:r>
      </m:oMath>
      <w:r w:rsidR="00C80FD3" w:rsidRPr="00F02AE1">
        <w:rPr>
          <w:rFonts w:cs="Times New Roman"/>
        </w:rPr>
        <w:t>,</w:t>
      </w:r>
    </w:p>
    <w:p w14:paraId="4D692ACF" w14:textId="7B1611F4" w:rsidR="00017AED" w:rsidRPr="00F02AE1" w:rsidRDefault="00017AED"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=1</m:t>
        </m:r>
      </m:oMath>
      <w:r w:rsidRPr="00F02AE1">
        <w:rPr>
          <w:rFonts w:cs="Times New Roman"/>
        </w:rPr>
        <w:t>,</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=1</m:t>
        </m:r>
      </m:oMath>
      <w:r w:rsidRPr="00F02AE1">
        <w:rPr>
          <w:rFonts w:cs="Times New Roman"/>
        </w:rPr>
        <w:t xml:space="preserve">, and </w:t>
      </w:r>
      <m:oMath>
        <m:r>
          <w:rPr>
            <w:rFonts w:ascii="Cambria Math" w:hAnsi="Cambria Math" w:cs="Times New Roman"/>
          </w:rPr>
          <m:t>γ</m:t>
        </m:r>
      </m:oMath>
      <w:r w:rsidRPr="00F02AE1">
        <w:rPr>
          <w:rFonts w:cs="Times New Roman"/>
        </w:rPr>
        <w:t xml:space="preserve"> is the true treatment effect.</w:t>
      </w:r>
    </w:p>
    <w:p w14:paraId="7767A84A" w14:textId="77777777" w:rsidR="003B4043" w:rsidRPr="00F02AE1" w:rsidRDefault="003B4043" w:rsidP="001A0FB5">
      <w:pPr>
        <w:spacing w:line="360" w:lineRule="auto"/>
        <w:rPr>
          <w:rFonts w:cs="Times New Roman"/>
        </w:rPr>
      </w:pPr>
    </w:p>
    <w:p w14:paraId="2D5A2034" w14:textId="784CCD51" w:rsidR="00017AED" w:rsidRPr="00F02AE1" w:rsidRDefault="00017AED" w:rsidP="001A0FB5">
      <w:pPr>
        <w:spacing w:line="360" w:lineRule="auto"/>
        <w:rPr>
          <w:rFonts w:cs="Times New Roman"/>
        </w:rPr>
      </w:pPr>
      <w:r w:rsidRPr="00F02AE1">
        <w:rPr>
          <w:rFonts w:cs="Times New Roman"/>
        </w:rPr>
        <w:tab/>
        <w:t xml:space="preserve">Three mechanisms are </w:t>
      </w:r>
      <w:r w:rsidR="003B4043" w:rsidRPr="00F02AE1">
        <w:rPr>
          <w:rFonts w:cs="Times New Roman"/>
        </w:rPr>
        <w:t>considered</w:t>
      </w:r>
      <w:r w:rsidRPr="00F02AE1">
        <w:rPr>
          <w:rFonts w:cs="Times New Roman"/>
        </w:rPr>
        <w:t xml:space="preserve"> to generate the treatment effect </w:t>
      </w:r>
      <m:oMath>
        <m:r>
          <w:rPr>
            <w:rFonts w:ascii="Cambria Math" w:hAnsi="Cambria Math" w:cs="Times New Roman"/>
          </w:rPr>
          <m:t>γ</m:t>
        </m:r>
      </m:oMath>
      <w:r w:rsidR="003B4043" w:rsidRPr="00F02AE1">
        <w:rPr>
          <w:rFonts w:cs="Times New Roman"/>
        </w:rPr>
        <w:t>:</w:t>
      </w:r>
    </w:p>
    <w:p w14:paraId="745393C2" w14:textId="1BF09A38" w:rsidR="00F04F7F" w:rsidRPr="00F02AE1" w:rsidRDefault="003B4043" w:rsidP="00A17717">
      <w:pPr>
        <w:pStyle w:val="ListParagraph"/>
        <w:numPr>
          <w:ilvl w:val="0"/>
          <w:numId w:val="19"/>
        </w:numPr>
        <w:spacing w:line="360" w:lineRule="auto"/>
        <w:rPr>
          <w:rFonts w:cs="Times New Roman"/>
        </w:rPr>
      </w:pPr>
      <w:r w:rsidRPr="00F02AE1">
        <w:rPr>
          <w:rFonts w:cs="Times New Roman"/>
        </w:rPr>
        <w:t xml:space="preserve">Treatment effect </w:t>
      </w:r>
      <m:oMath>
        <m:r>
          <w:rPr>
            <w:rFonts w:ascii="Cambria Math" w:hAnsi="Cambria Math" w:cs="Times New Roman"/>
          </w:rPr>
          <m:t>γ</m:t>
        </m:r>
      </m:oMath>
      <w:r w:rsidRPr="00F02AE1">
        <w:rPr>
          <w:rFonts w:cs="Times New Roman"/>
        </w:rPr>
        <w:t xml:space="preserve"> depends only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given by the model:</w:t>
      </w:r>
    </w:p>
    <w:p w14:paraId="785919C7" w14:textId="77777777" w:rsidR="00F04F7F" w:rsidRPr="00F02AE1" w:rsidRDefault="00F04F7F" w:rsidP="001A0FB5">
      <w:pPr>
        <w:spacing w:line="360" w:lineRule="auto"/>
        <w:rPr>
          <w:rFonts w:cs="Times New Roman"/>
        </w:rPr>
      </w:pPr>
    </w:p>
    <w:p w14:paraId="16320B0A" w14:textId="080515AC" w:rsidR="003B4043" w:rsidRPr="00F02AE1" w:rsidRDefault="00CF58AD" w:rsidP="001A0FB5">
      <w:pPr>
        <w:spacing w:line="360" w:lineRule="auto"/>
        <w:jc w:val="center"/>
        <w:rPr>
          <w:rFonts w:cs="Times New Roman"/>
        </w:rPr>
      </w:pPr>
      <w:r w:rsidRPr="00F02AE1">
        <w:rPr>
          <w:rFonts w:cs="Times New Roman"/>
          <w:noProof/>
        </w:rPr>
        <mc:AlternateContent>
          <mc:Choice Requires="wps">
            <w:drawing>
              <wp:anchor distT="0" distB="0" distL="114300" distR="114300" simplePos="0" relativeHeight="251659264" behindDoc="0" locked="0" layoutInCell="1" allowOverlap="1" wp14:anchorId="6E5371C1" wp14:editId="67608CDD">
                <wp:simplePos x="0" y="0"/>
                <wp:positionH relativeFrom="margin">
                  <wp:align>right</wp:align>
                </wp:positionH>
                <wp:positionV relativeFrom="paragraph">
                  <wp:posOffset>-5080</wp:posOffset>
                </wp:positionV>
                <wp:extent cx="4572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667485" w14:textId="65706C0B" w:rsidR="00F02AE1" w:rsidRDefault="00F02AE1" w:rsidP="00CF58AD">
                            <w:pPr>
                              <w:jc w:val="right"/>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6E5371C1" id="_x0000_t202" coordsize="21600,21600" o:spt="202" path="m,l,21600r21600,l21600,xe">
                <v:stroke joinstyle="miter"/>
                <v:path gradientshapeok="t" o:connecttype="rect"/>
              </v:shapetype>
              <v:shape id="Text Box 5" o:spid="_x0000_s1026" type="#_x0000_t202" style="position:absolute;left:0;text-align:left;margin-left:-15.2pt;margin-top:-.4pt;width:36pt;height:27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" filled="f" stroked="f">
                <v:textbox>
                  <w:txbxContent>
                    <w:p w14:paraId="3A667485" w14:textId="65706C0B" w:rsidR="00F02AE1" w:rsidRDefault="00F02AE1" w:rsidP="00CF58AD">
                      <w:pPr>
                        <w:jc w:val="right"/>
                      </w:pPr>
                      <w:r>
                        <w:t>(1)</w:t>
                      </w:r>
                    </w:p>
                  </w:txbxContent>
                </v:textbox>
                <w10:wrap type="square" anchorx="margin"/>
              </v:shape>
            </w:pict>
          </mc:Fallback>
        </mc:AlternateContent>
      </w:r>
      <m:oMath>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p>
    <w:p w14:paraId="3B34E631" w14:textId="5143EE09" w:rsidR="003B4043" w:rsidRPr="00F02AE1" w:rsidRDefault="003B4043"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=2.5</m:t>
        </m:r>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.25</m:t>
        </m:r>
      </m:oMath>
      <w:r w:rsidRPr="00F02AE1">
        <w:rPr>
          <w:rFonts w:cs="Times New Roman"/>
        </w:rPr>
        <w:t>.</w:t>
      </w:r>
    </w:p>
    <w:p w14:paraId="258135F8" w14:textId="77777777" w:rsidR="00F04F7F" w:rsidRPr="00F02AE1" w:rsidRDefault="00F04F7F" w:rsidP="001A0FB5">
      <w:pPr>
        <w:spacing w:line="360" w:lineRule="auto"/>
        <w:jc w:val="center"/>
        <w:rPr>
          <w:rFonts w:cs="Times New Roman"/>
        </w:rPr>
      </w:pPr>
    </w:p>
    <w:p w14:paraId="3BD1254B" w14:textId="4DB04913" w:rsidR="003B4043" w:rsidRPr="00F02AE1" w:rsidRDefault="003B4043" w:rsidP="00A17717">
      <w:pPr>
        <w:pStyle w:val="ListParagraph"/>
        <w:numPr>
          <w:ilvl w:val="0"/>
          <w:numId w:val="19"/>
        </w:numPr>
        <w:spacing w:line="360" w:lineRule="auto"/>
        <w:rPr>
          <w:rFonts w:cs="Times New Roman"/>
        </w:rPr>
      </w:pPr>
      <w:r w:rsidRPr="00F02AE1">
        <w:rPr>
          <w:rFonts w:cs="Times New Roman"/>
        </w:rPr>
        <w:t xml:space="preserve">Treatment effect </w:t>
      </w:r>
      <m:oMath>
        <m:r>
          <w:rPr>
            <w:rFonts w:ascii="Cambria Math" w:hAnsi="Cambria Math" w:cs="Times New Roman"/>
          </w:rPr>
          <m:t>γ</m:t>
        </m:r>
      </m:oMath>
      <w:r w:rsidRPr="00F02AE1">
        <w:rPr>
          <w:rFonts w:cs="Times New Roman"/>
        </w:rPr>
        <w:t xml:space="preserve"> depends only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F02AE1">
        <w:rPr>
          <w:rFonts w:cs="Times New Roman"/>
        </w:rPr>
        <w:t xml:space="preserve"> given by the model:</w:t>
      </w:r>
    </w:p>
    <w:p w14:paraId="690036EB" w14:textId="0D9F5828" w:rsidR="00F04F7F" w:rsidRPr="00F02AE1" w:rsidRDefault="00F04F7F" w:rsidP="001A0FB5">
      <w:pPr>
        <w:spacing w:line="360" w:lineRule="auto"/>
        <w:rPr>
          <w:rFonts w:cs="Times New Roman"/>
        </w:rPr>
      </w:pPr>
    </w:p>
    <w:p w14:paraId="41158C54" w14:textId="3505A25E" w:rsidR="003B4043" w:rsidRPr="00F02AE1" w:rsidRDefault="00CF58AD" w:rsidP="001A0FB5">
      <w:pPr>
        <w:spacing w:line="360" w:lineRule="auto"/>
        <w:jc w:val="center"/>
        <w:rPr>
          <w:rFonts w:cs="Times New Roman"/>
        </w:rPr>
      </w:pPr>
      <w:r w:rsidRPr="00F02AE1">
        <w:rPr>
          <w:rFonts w:cs="Times New Roman"/>
          <w:noProof/>
        </w:rPr>
        <mc:AlternateContent>
          <mc:Choice Requires="wps">
            <w:drawing>
              <wp:anchor distT="0" distB="0" distL="114300" distR="114300" simplePos="0" relativeHeight="251661312" behindDoc="0" locked="0" layoutInCell="1" allowOverlap="1" wp14:anchorId="5F1BD3D6" wp14:editId="53112866">
                <wp:simplePos x="0" y="0"/>
                <wp:positionH relativeFrom="margin">
                  <wp:posOffset>5486400</wp:posOffset>
                </wp:positionH>
                <wp:positionV relativeFrom="paragraph">
                  <wp:posOffset>23495</wp:posOffset>
                </wp:positionV>
                <wp:extent cx="4572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164A70" w14:textId="5D9ED769" w:rsidR="00F02AE1" w:rsidRDefault="00F02AE1" w:rsidP="00CF58AD">
                            <w:pPr>
                              <w:jc w:val="right"/>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5F1BD3D6" id="Text Box 6" o:spid="_x0000_s1027" type="#_x0000_t202" style="position:absolute;left:0;text-align:left;margin-left:6in;margin-top:1.85pt;width:36pt;height:2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" filled="f" stroked="f">
                <v:textbox>
                  <w:txbxContent>
                    <w:p w14:paraId="5D164A70" w14:textId="5D9ED769" w:rsidR="00F02AE1" w:rsidRDefault="00F02AE1" w:rsidP="00CF58AD">
                      <w:pPr>
                        <w:jc w:val="right"/>
                      </w:pPr>
                      <w:r>
                        <w:t>(2)</w:t>
                      </w:r>
                    </w:p>
                  </w:txbxContent>
                </v:textbox>
                <w10:wrap type="square" anchorx="margin"/>
              </v:shape>
            </w:pict>
          </mc:Fallback>
        </mc:AlternateContent>
      </w:r>
      <m:oMath>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p>
    <w:p w14:paraId="699ADC34" w14:textId="42739606" w:rsidR="003B4043" w:rsidRPr="00F02AE1" w:rsidRDefault="003B4043"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=2.5</m:t>
        </m:r>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.25</m:t>
        </m:r>
      </m:oMath>
      <w:r w:rsidR="00CF58AD" w:rsidRPr="00F02AE1">
        <w:rPr>
          <w:rFonts w:cs="Times New Roman"/>
        </w:rPr>
        <w:t>.</w:t>
      </w:r>
    </w:p>
    <w:p w14:paraId="00DE96B5" w14:textId="77777777" w:rsidR="00F04F7F" w:rsidRPr="00F02AE1" w:rsidRDefault="00F04F7F" w:rsidP="001A0FB5">
      <w:pPr>
        <w:spacing w:line="360" w:lineRule="auto"/>
        <w:jc w:val="center"/>
        <w:rPr>
          <w:rFonts w:cs="Times New Roman"/>
        </w:rPr>
      </w:pPr>
    </w:p>
    <w:p w14:paraId="115E70C3" w14:textId="60832699" w:rsidR="003B4043" w:rsidRPr="00F02AE1" w:rsidRDefault="003B4043" w:rsidP="00A17717">
      <w:pPr>
        <w:pStyle w:val="ListParagraph"/>
        <w:numPr>
          <w:ilvl w:val="0"/>
          <w:numId w:val="19"/>
        </w:numPr>
        <w:spacing w:line="360" w:lineRule="auto"/>
        <w:rPr>
          <w:rFonts w:cs="Times New Roman"/>
        </w:rPr>
      </w:pPr>
      <w:r w:rsidRPr="00F02AE1">
        <w:rPr>
          <w:rFonts w:cs="Times New Roman"/>
        </w:rPr>
        <w:lastRenderedPageBreak/>
        <w:t xml:space="preserve">Treatment effect </w:t>
      </w:r>
      <m:oMath>
        <m:r>
          <w:rPr>
            <w:rFonts w:ascii="Cambria Math" w:hAnsi="Cambria Math" w:cs="Times New Roman"/>
          </w:rPr>
          <m:t>γ</m:t>
        </m:r>
      </m:oMath>
      <w:r w:rsidRPr="00F02AE1">
        <w:rPr>
          <w:rFonts w:cs="Times New Roman"/>
        </w:rPr>
        <w:t xml:space="preserve"> depends equally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Pr="00F02AE1">
        <w:rPr>
          <w:rFonts w:cs="Times New Roman"/>
        </w:rPr>
        <w:t xml:space="preserve"> given by the model:</w:t>
      </w:r>
    </w:p>
    <w:p w14:paraId="7648458A" w14:textId="13765CE1" w:rsidR="00F04F7F" w:rsidRPr="00F02AE1" w:rsidRDefault="00CF58AD" w:rsidP="001A0FB5">
      <w:pPr>
        <w:spacing w:line="360" w:lineRule="auto"/>
        <w:rPr>
          <w:rFonts w:cs="Times New Roman"/>
        </w:rPr>
      </w:pPr>
      <w:r w:rsidRPr="00F02AE1">
        <w:rPr>
          <w:rFonts w:cs="Times New Roman"/>
          <w:noProof/>
        </w:rPr>
        <mc:AlternateContent>
          <mc:Choice Requires="wps">
            <w:drawing>
              <wp:anchor distT="0" distB="0" distL="114300" distR="114300" simplePos="0" relativeHeight="251663360" behindDoc="0" locked="0" layoutInCell="1" allowOverlap="1" wp14:anchorId="0D16CA5A" wp14:editId="64EBBB0C">
                <wp:simplePos x="0" y="0"/>
                <wp:positionH relativeFrom="margin">
                  <wp:posOffset>5486400</wp:posOffset>
                </wp:positionH>
                <wp:positionV relativeFrom="paragraph">
                  <wp:posOffset>184150</wp:posOffset>
                </wp:positionV>
                <wp:extent cx="4572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6C1D31" w14:textId="6F373B98" w:rsidR="00F02AE1" w:rsidRDefault="00F02AE1" w:rsidP="00CF58AD">
                            <w:pPr>
                              <w:jc w:val="right"/>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D16CA5A" id="Text Box 7" o:spid="_x0000_s1028" type="#_x0000_t202" style="position:absolute;margin-left:6in;margin-top:14.5pt;width:36pt;height:27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" filled="f" stroked="f">
                <v:textbox>
                  <w:txbxContent>
                    <w:p w14:paraId="7F6C1D31" w14:textId="6F373B98" w:rsidR="00F02AE1" w:rsidRDefault="00F02AE1" w:rsidP="00CF58AD">
                      <w:pPr>
                        <w:jc w:val="right"/>
                      </w:pPr>
                      <w:r>
                        <w:t>(3)</w:t>
                      </w:r>
                    </w:p>
                  </w:txbxContent>
                </v:textbox>
                <w10:wrap type="square" anchorx="margin"/>
              </v:shape>
            </w:pict>
          </mc:Fallback>
        </mc:AlternateContent>
      </w:r>
    </w:p>
    <w:p w14:paraId="679CAD0A" w14:textId="7C599357" w:rsidR="003B4043" w:rsidRPr="00F02AE1" w:rsidRDefault="003B4043" w:rsidP="001A0FB5">
      <w:pPr>
        <w:spacing w:line="360" w:lineRule="auto"/>
        <w:jc w:val="center"/>
        <w:rPr>
          <w:rFonts w:cs="Times New Roman"/>
        </w:rPr>
      </w:pPr>
      <m:oMathPara>
        <m:oMath>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m:oMathPara>
    </w:p>
    <w:p w14:paraId="2B7918A7" w14:textId="307FF5D7" w:rsidR="003B4043" w:rsidRPr="00F02AE1" w:rsidRDefault="003B4043"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=2.5</m:t>
        </m:r>
      </m:oMath>
      <w:r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.125</m:t>
        </m:r>
      </m:oMath>
      <w:r w:rsidRPr="00F02AE1">
        <w:rPr>
          <w:rFonts w:cs="Times New Roman"/>
        </w:rPr>
        <w:t xml:space="preserve">, and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.125</m:t>
        </m:r>
      </m:oMath>
      <w:r w:rsidRPr="00F02AE1">
        <w:rPr>
          <w:rFonts w:cs="Times New Roman"/>
        </w:rPr>
        <w:t>.</w:t>
      </w:r>
    </w:p>
    <w:p w14:paraId="2EA65DBD" w14:textId="77777777" w:rsidR="00F04F7F" w:rsidRPr="00F02AE1" w:rsidRDefault="00F04F7F" w:rsidP="001A0FB5">
      <w:pPr>
        <w:spacing w:line="360" w:lineRule="auto"/>
        <w:jc w:val="center"/>
        <w:rPr>
          <w:rFonts w:cs="Times New Roman"/>
        </w:rPr>
      </w:pPr>
    </w:p>
    <w:p w14:paraId="548E823C" w14:textId="58400FC7" w:rsidR="00F04F7F" w:rsidRPr="00F02AE1" w:rsidRDefault="00F04F7F" w:rsidP="001A0FB5">
      <w:pPr>
        <w:spacing w:line="360" w:lineRule="auto"/>
        <w:rPr>
          <w:rFonts w:cs="Times New Roman"/>
        </w:rPr>
      </w:pPr>
      <w:r w:rsidRPr="00F02AE1">
        <w:rPr>
          <w:rFonts w:cs="Times New Roman"/>
        </w:rPr>
        <w:t>Treatment effect</w:t>
      </w:r>
      <w:r w:rsidR="00752119" w:rsidRPr="00F02AE1">
        <w:rPr>
          <w:rFonts w:cs="Times New Roman"/>
        </w:rPr>
        <w:t>, or the difference in means of the treatment group and control group,</w:t>
      </w:r>
      <w:r w:rsidRPr="00F02AE1">
        <w:rPr>
          <w:rFonts w:cs="Times New Roman"/>
        </w:rPr>
        <w:t xml:space="preserve"> is calculated in this way so that </w:t>
      </w:r>
      <m:oMath>
        <m:r>
          <w:rPr>
            <w:rFonts w:ascii="Cambria Math" w:hAnsi="Cambria Math" w:cs="Times New Roman"/>
          </w:rPr>
          <m:t>γ=5</m:t>
        </m:r>
      </m:oMath>
      <w:r w:rsidR="00752119" w:rsidRPr="00F02AE1">
        <w:rPr>
          <w:rFonts w:cs="Times New Roman"/>
        </w:rPr>
        <w:t xml:space="preserve"> in all settings</w:t>
      </w:r>
      <w:r w:rsidRPr="00F02AE1">
        <w:rPr>
          <w:rFonts w:cs="Times New Roman"/>
        </w:rPr>
        <w:t xml:space="preserve">. </w:t>
      </w:r>
    </w:p>
    <w:p w14:paraId="62222061" w14:textId="12A45DB2" w:rsidR="00330513" w:rsidRPr="00F02AE1" w:rsidRDefault="001D254A" w:rsidP="001A0FB5">
      <w:pPr>
        <w:spacing w:line="360" w:lineRule="auto"/>
        <w:rPr>
          <w:rFonts w:cs="Times New Roman"/>
        </w:rPr>
      </w:pPr>
      <w:r w:rsidRPr="00F02AE1">
        <w:rPr>
          <w:rFonts w:cs="Times New Roman"/>
        </w:rPr>
        <w:tab/>
      </w:r>
      <w:r w:rsidR="009C2A92" w:rsidRPr="00F02AE1">
        <w:rPr>
          <w:rFonts w:cs="Times New Roman"/>
        </w:rPr>
        <w:t>Missing data are introduced to</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009C2A92" w:rsidRPr="00F02AE1">
        <w:rPr>
          <w:rFonts w:cs="Times New Roman"/>
        </w:rPr>
        <w:t xml:space="preserve"> based on missing at random mechanisms while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9C2A92" w:rsidRPr="00F02AE1">
        <w:rPr>
          <w:rFonts w:cs="Times New Roman"/>
        </w:rPr>
        <w:t xml:space="preserve"> and </w:t>
      </w:r>
      <m:oMath>
        <m:r>
          <w:rPr>
            <w:rFonts w:ascii="Cambria Math" w:hAnsi="Cambria Math" w:cs="Times New Roman"/>
          </w:rPr>
          <m:t>Y</m:t>
        </m:r>
      </m:oMath>
      <w:r w:rsidR="009C2A92" w:rsidRPr="00F02AE1">
        <w:rPr>
          <w:rFonts w:cs="Times New Roman"/>
        </w:rPr>
        <w:t xml:space="preserve"> are fully observed. </w:t>
      </w:r>
      <w:r w:rsidR="005434C1" w:rsidRPr="00F02AE1">
        <w:rPr>
          <w:rFonts w:cs="Times New Roman"/>
        </w:rPr>
        <w:t>Within each tr</w:t>
      </w:r>
      <w:r w:rsidR="00827C87" w:rsidRPr="00F02AE1">
        <w:rPr>
          <w:rFonts w:cs="Times New Roman"/>
        </w:rPr>
        <w:t>eatment assignment setting, two</w:t>
      </w:r>
      <w:r w:rsidR="005434C1" w:rsidRPr="00F02AE1">
        <w:rPr>
          <w:rFonts w:cs="Times New Roman"/>
        </w:rPr>
        <w:t xml:space="preserve"> mechanisms for assigning missing values </w:t>
      </w:r>
      <w:r w:rsidR="00827C87" w:rsidRPr="00F02AE1">
        <w:rPr>
          <w:rFonts w:cs="Times New Roman"/>
        </w:rPr>
        <w:t xml:space="preserve">in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00827C87" w:rsidRPr="00F02AE1">
        <w:rPr>
          <w:rFonts w:cs="Times New Roman"/>
        </w:rPr>
        <w:t xml:space="preserve"> </w:t>
      </w:r>
      <w:r w:rsidR="005434C1" w:rsidRPr="00F02AE1">
        <w:rPr>
          <w:rFonts w:cs="Times New Roman"/>
        </w:rPr>
        <w:t>are considered:</w:t>
      </w:r>
    </w:p>
    <w:p w14:paraId="6ED8D4E5" w14:textId="5DFC3254" w:rsidR="005434C1" w:rsidRPr="00F02AE1" w:rsidRDefault="005434C1" w:rsidP="00447E48">
      <w:pPr>
        <w:pStyle w:val="ListParagraph"/>
        <w:numPr>
          <w:ilvl w:val="0"/>
          <w:numId w:val="4"/>
        </w:numPr>
        <w:spacing w:line="360" w:lineRule="auto"/>
        <w:rPr>
          <w:rFonts w:cs="Times New Roman"/>
        </w:rPr>
      </w:pPr>
      <w:r w:rsidRPr="00F02AE1">
        <w:rPr>
          <w:rFonts w:cs="Times New Roman"/>
        </w:rPr>
        <w:t>Missing values are introduced</w:t>
      </w:r>
      <w:r w:rsidR="00007D66" w:rsidRPr="00F02AE1">
        <w:rPr>
          <w:rFonts w:cs="Times New Roman"/>
        </w:rPr>
        <w:t xml:space="preserve"> only</w:t>
      </w:r>
      <w:r w:rsidRPr="00F02AE1">
        <w:rPr>
          <w:rFonts w:cs="Times New Roman"/>
        </w:rPr>
        <w:t xml:space="preserve"> to </w:t>
      </w:r>
      <w:r w:rsidR="00827C87" w:rsidRPr="00F02AE1">
        <w:rPr>
          <w:rFonts w:cs="Times New Roman"/>
        </w:rPr>
        <w:t xml:space="preserve">control </w:t>
      </w:r>
      <w:r w:rsidR="00614299" w:rsidRPr="00F02AE1">
        <w:rPr>
          <w:rFonts w:cs="Times New Roman"/>
        </w:rPr>
        <w:t>subjects</w:t>
      </w:r>
      <w:r w:rsidR="00827C87" w:rsidRPr="00F02AE1">
        <w:rPr>
          <w:rFonts w:cs="Times New Roman"/>
        </w:rPr>
        <w:t xml:space="preserve"> from the Bernoulli distribution</w:t>
      </w:r>
    </w:p>
    <w:p w14:paraId="699D77E2" w14:textId="77777777" w:rsidR="00827C87" w:rsidRPr="00F02AE1" w:rsidRDefault="00827C87" w:rsidP="001A0FB5">
      <w:pPr>
        <w:spacing w:line="360" w:lineRule="auto"/>
        <w:ind w:left="360"/>
        <w:rPr>
          <w:rFonts w:cs="Times New Roman"/>
        </w:rPr>
      </w:pPr>
    </w:p>
    <w:p w14:paraId="17B26D51" w14:textId="674F35C6" w:rsidR="00827C87" w:rsidRPr="00F02AE1" w:rsidRDefault="00827C87" w:rsidP="001A0FB5">
      <w:pPr>
        <w:spacing w:line="360" w:lineRule="auto"/>
        <w:ind w:left="360"/>
        <w:jc w:val="center"/>
        <w:rPr>
          <w:rFonts w:cs="Times New Roman"/>
        </w:rPr>
      </w:pPr>
      <m:oMath>
        <m:r>
          <w:rPr>
            <w:rFonts w:ascii="Cambria Math" w:hAnsi="Cambria Math" w:cs="Times New Roman"/>
            <w:vertAlign w:val="subscript"/>
          </w:rPr>
          <m:t>logit</m:t>
        </m:r>
        <m:d>
          <m:dPr>
            <m:ctrlPr>
              <w:rPr>
                <w:rFonts w:ascii="Cambria Math" w:hAnsi="Cambria Math" w:cs="Times New Roman"/>
                <w:i/>
                <w:vertAlign w:val="subscript"/>
              </w:rPr>
            </m:ctrlPr>
          </m:dPr>
          <m:e>
            <m:func>
              <m:funcPr>
                <m:ctrlPr>
                  <w:rPr>
                    <w:rFonts w:ascii="Cambria Math" w:hAnsi="Cambria Math" w:cs="Times New Roman"/>
                    <w:vertAlign w:val="subscript"/>
                  </w:rPr>
                </m:ctrlPr>
              </m:funcPr>
              <m:fName>
                <m:r>
                  <m:rPr>
                    <m:sty m:val="p"/>
                  </m:rPr>
                  <w:rPr>
                    <w:rFonts w:ascii="Cambria Math" w:hAnsi="Cambria Math" w:cs="Times New Roman"/>
                    <w:vertAlign w:val="subscript"/>
                  </w:rPr>
                  <m:t>Pr</m:t>
                </m:r>
                <m:ctrlPr>
                  <w:rPr>
                    <w:rFonts w:ascii="Cambria Math" w:hAnsi="Cambria Math" w:cs="Times New Roman"/>
                    <w:i/>
                    <w:vertAlign w:val="subscript"/>
                  </w:rPr>
                </m:ctrlPr>
              </m:fName>
              <m:e>
                <m:d>
                  <m:dPr>
                    <m:ctrlPr>
                      <w:rPr>
                        <w:rFonts w:ascii="Cambria Math" w:hAnsi="Cambria Math" w:cs="Times New Roman"/>
                        <w:vertAlign w:val="subscript"/>
                      </w:rPr>
                    </m:ctrlPr>
                  </m:dPr>
                  <m:e>
                    <m:sSub>
                      <m:sSubPr>
                        <m:ctrlPr>
                          <w:rPr>
                            <w:rFonts w:ascii="Cambria Math" w:hAnsi="Cambria Math" w:cs="Times New Roman"/>
                            <w:vertAlign w:val="subscript"/>
                          </w:rPr>
                        </m:ctrlPr>
                      </m:sSubPr>
                      <m:e>
                        <m:r>
                          <w:rPr>
                            <w:rFonts w:ascii="Cambria Math" w:hAnsi="Cambria Math" w:cs="Times New Roman"/>
                            <w:vertAlign w:val="subscript"/>
                          </w:rPr>
                          <m:t>m</m:t>
                        </m:r>
                      </m:e>
                      <m:sub>
                        <m:r>
                          <w:rPr>
                            <w:rFonts w:ascii="Cambria Math" w:hAnsi="Cambria Math" w:cs="Times New Roman"/>
                            <w:vertAlign w:val="subscript"/>
                          </w:rPr>
                          <m:t>i2</m:t>
                        </m:r>
                      </m:sub>
                    </m:sSub>
                    <m:r>
                      <w:rPr>
                        <w:rFonts w:ascii="Cambria Math" w:hAnsi="Cambria Math" w:cs="Times New Roman"/>
                        <w:vertAlign w:val="subscript"/>
                      </w:rPr>
                      <m:t>=1</m:t>
                    </m:r>
                  </m:e>
                  <m:e>
                    <m:sSub>
                      <m:sSubPr>
                        <m:ctrlPr>
                          <w:rPr>
                            <w:rFonts w:ascii="Cambria Math" w:hAnsi="Cambria Math" w:cs="Times New Roman"/>
                            <w:i/>
                            <w:vertAlign w:val="subscript"/>
                          </w:rPr>
                        </m:ctrlPr>
                      </m:sSubPr>
                      <m:e>
                        <m:r>
                          <w:rPr>
                            <w:rFonts w:ascii="Cambria Math" w:hAnsi="Cambria Math" w:cs="Times New Roman"/>
                            <w:vertAlign w:val="subscript"/>
                          </w:rPr>
                          <m:t>T</m:t>
                        </m:r>
                      </m:e>
                      <m:sub>
                        <m:r>
                          <w:rPr>
                            <w:rFonts w:ascii="Cambria Math" w:hAnsi="Cambria Math" w:cs="Times New Roman"/>
                            <w:vertAlign w:val="subscript"/>
                          </w:rPr>
                          <m:t>i</m:t>
                        </m:r>
                      </m:sub>
                    </m:sSub>
                    <m:r>
                      <w:rPr>
                        <w:rFonts w:ascii="Cambria Math" w:hAnsi="Cambria Math" w:cs="Times New Roman"/>
                        <w:vertAlign w:val="subscript"/>
                      </w:rPr>
                      <m:t xml:space="preserve">=0, </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e>
                </m:d>
              </m:e>
            </m:func>
          </m:e>
        </m:d>
        <m:r>
          <w:rPr>
            <w:rFonts w:ascii="Cambria Math" w:hAnsi="Cambria Math" w:cs="Times New Roman"/>
            <w:vertAlign w:val="subscript"/>
          </w:rPr>
          <m:t>= -10.1+0.9</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i1</m:t>
            </m:r>
          </m:sub>
        </m:sSub>
      </m:oMath>
      <w:r w:rsidR="00CF58AD" w:rsidRPr="00F02AE1">
        <w:rPr>
          <w:rFonts w:cs="Times New Roman"/>
        </w:rPr>
        <w:t>.</w:t>
      </w:r>
    </w:p>
    <w:p w14:paraId="7E52AB61" w14:textId="77777777" w:rsidR="00827C87" w:rsidRPr="00F02AE1" w:rsidRDefault="00827C87" w:rsidP="001A0FB5">
      <w:pPr>
        <w:spacing w:line="360" w:lineRule="auto"/>
        <w:ind w:left="360"/>
        <w:jc w:val="center"/>
        <w:rPr>
          <w:rFonts w:ascii="Cambria Math" w:hAnsi="Cambria Math" w:cs="Times New Roman"/>
          <w:vertAlign w:val="subscript"/>
          <w:oMath/>
        </w:rPr>
      </w:pPr>
    </w:p>
    <w:p w14:paraId="746501E3" w14:textId="566713C7" w:rsidR="00827C87" w:rsidRPr="00F02AE1" w:rsidRDefault="00827C87" w:rsidP="00447E48">
      <w:pPr>
        <w:pStyle w:val="ListParagraph"/>
        <w:numPr>
          <w:ilvl w:val="0"/>
          <w:numId w:val="4"/>
        </w:numPr>
        <w:spacing w:line="360" w:lineRule="auto"/>
        <w:rPr>
          <w:rFonts w:cs="Times New Roman"/>
        </w:rPr>
      </w:pPr>
      <w:r w:rsidRPr="00F02AE1">
        <w:rPr>
          <w:rFonts w:cs="Times New Roman"/>
        </w:rPr>
        <w:t>Missing values are introduced</w:t>
      </w:r>
      <w:r w:rsidR="00007D66" w:rsidRPr="00F02AE1">
        <w:rPr>
          <w:rFonts w:cs="Times New Roman"/>
        </w:rPr>
        <w:t xml:space="preserve"> only</w:t>
      </w:r>
      <w:r w:rsidRPr="00F02AE1">
        <w:rPr>
          <w:rFonts w:cs="Times New Roman"/>
        </w:rPr>
        <w:t xml:space="preserve"> to</w:t>
      </w:r>
      <w:r w:rsidR="00007D66" w:rsidRPr="00F02AE1">
        <w:rPr>
          <w:rFonts w:cs="Times New Roman"/>
        </w:rPr>
        <w:t xml:space="preserve"> </w:t>
      </w:r>
      <w:r w:rsidRPr="00F02AE1">
        <w:rPr>
          <w:rFonts w:cs="Times New Roman"/>
        </w:rPr>
        <w:t xml:space="preserve">treatment </w:t>
      </w:r>
      <w:r w:rsidR="00614299" w:rsidRPr="00F02AE1">
        <w:rPr>
          <w:rFonts w:cs="Times New Roman"/>
        </w:rPr>
        <w:t>subjects</w:t>
      </w:r>
      <w:r w:rsidR="009C2A92" w:rsidRPr="00F02AE1">
        <w:rPr>
          <w:rFonts w:cs="Times New Roman"/>
        </w:rPr>
        <w:t xml:space="preserve"> </w:t>
      </w:r>
      <w:r w:rsidRPr="00F02AE1">
        <w:rPr>
          <w:rFonts w:cs="Times New Roman"/>
        </w:rPr>
        <w:t>from the Bernoulli distribution</w:t>
      </w:r>
    </w:p>
    <w:p w14:paraId="5D56F38A" w14:textId="77777777" w:rsidR="00884E34" w:rsidRPr="00F02AE1" w:rsidRDefault="00884E34" w:rsidP="001A0FB5">
      <w:pPr>
        <w:spacing w:line="360" w:lineRule="auto"/>
        <w:ind w:left="360"/>
        <w:rPr>
          <w:rFonts w:cs="Times New Roman"/>
        </w:rPr>
      </w:pPr>
    </w:p>
    <w:p w14:paraId="1C87E9C1" w14:textId="76735611" w:rsidR="00827C87" w:rsidRPr="00F02AE1" w:rsidRDefault="00827C87" w:rsidP="001A0FB5">
      <w:pPr>
        <w:spacing w:line="360" w:lineRule="auto"/>
        <w:ind w:left="360"/>
        <w:jc w:val="center"/>
        <w:rPr>
          <w:rFonts w:cs="Times New Roman"/>
        </w:rPr>
      </w:pPr>
      <m:oMath>
        <m:r>
          <w:rPr>
            <w:rFonts w:ascii="Cambria Math" w:hAnsi="Cambria Math" w:cs="Times New Roman"/>
            <w:vertAlign w:val="subscript"/>
          </w:rPr>
          <m:t>logit</m:t>
        </m:r>
        <m:d>
          <m:dPr>
            <m:ctrlPr>
              <w:rPr>
                <w:rFonts w:ascii="Cambria Math" w:hAnsi="Cambria Math" w:cs="Times New Roman"/>
                <w:i/>
                <w:vertAlign w:val="subscript"/>
              </w:rPr>
            </m:ctrlPr>
          </m:dPr>
          <m:e>
            <m:func>
              <m:funcPr>
                <m:ctrlPr>
                  <w:rPr>
                    <w:rFonts w:ascii="Cambria Math" w:hAnsi="Cambria Math" w:cs="Times New Roman"/>
                    <w:vertAlign w:val="subscript"/>
                  </w:rPr>
                </m:ctrlPr>
              </m:funcPr>
              <m:fName>
                <m:r>
                  <m:rPr>
                    <m:sty m:val="p"/>
                  </m:rPr>
                  <w:rPr>
                    <w:rFonts w:ascii="Cambria Math" w:hAnsi="Cambria Math" w:cs="Times New Roman"/>
                    <w:vertAlign w:val="subscript"/>
                  </w:rPr>
                  <m:t>Pr</m:t>
                </m:r>
                <m:ctrlPr>
                  <w:rPr>
                    <w:rFonts w:ascii="Cambria Math" w:hAnsi="Cambria Math" w:cs="Times New Roman"/>
                    <w:i/>
                    <w:vertAlign w:val="subscript"/>
                  </w:rPr>
                </m:ctrlPr>
              </m:fName>
              <m:e>
                <m:d>
                  <m:dPr>
                    <m:ctrlPr>
                      <w:rPr>
                        <w:rFonts w:ascii="Cambria Math" w:hAnsi="Cambria Math" w:cs="Times New Roman"/>
                        <w:vertAlign w:val="subscript"/>
                      </w:rPr>
                    </m:ctrlPr>
                  </m:dPr>
                  <m:e>
                    <m:sSub>
                      <m:sSubPr>
                        <m:ctrlPr>
                          <w:rPr>
                            <w:rFonts w:ascii="Cambria Math" w:hAnsi="Cambria Math" w:cs="Times New Roman"/>
                            <w:vertAlign w:val="subscript"/>
                          </w:rPr>
                        </m:ctrlPr>
                      </m:sSubPr>
                      <m:e>
                        <m:r>
                          <w:rPr>
                            <w:rFonts w:ascii="Cambria Math" w:hAnsi="Cambria Math" w:cs="Times New Roman"/>
                            <w:vertAlign w:val="subscript"/>
                          </w:rPr>
                          <m:t>m</m:t>
                        </m:r>
                      </m:e>
                      <m:sub>
                        <m:r>
                          <w:rPr>
                            <w:rFonts w:ascii="Cambria Math" w:hAnsi="Cambria Math" w:cs="Times New Roman"/>
                            <w:vertAlign w:val="subscript"/>
                          </w:rPr>
                          <m:t>i2</m:t>
                        </m:r>
                      </m:sub>
                    </m:sSub>
                    <m:r>
                      <w:rPr>
                        <w:rFonts w:ascii="Cambria Math" w:hAnsi="Cambria Math" w:cs="Times New Roman"/>
                        <w:vertAlign w:val="subscript"/>
                      </w:rPr>
                      <m:t>=1</m:t>
                    </m:r>
                  </m:e>
                  <m:e>
                    <m:sSub>
                      <m:sSubPr>
                        <m:ctrlPr>
                          <w:rPr>
                            <w:rFonts w:ascii="Cambria Math" w:hAnsi="Cambria Math" w:cs="Times New Roman"/>
                            <w:i/>
                            <w:vertAlign w:val="subscript"/>
                          </w:rPr>
                        </m:ctrlPr>
                      </m:sSubPr>
                      <m:e>
                        <m:r>
                          <w:rPr>
                            <w:rFonts w:ascii="Cambria Math" w:hAnsi="Cambria Math" w:cs="Times New Roman"/>
                            <w:vertAlign w:val="subscript"/>
                          </w:rPr>
                          <m:t>T</m:t>
                        </m:r>
                      </m:e>
                      <m:sub>
                        <m:r>
                          <w:rPr>
                            <w:rFonts w:ascii="Cambria Math" w:hAnsi="Cambria Math" w:cs="Times New Roman"/>
                            <w:vertAlign w:val="subscript"/>
                          </w:rPr>
                          <m:t>i</m:t>
                        </m:r>
                      </m:sub>
                    </m:sSub>
                    <m:r>
                      <w:rPr>
                        <w:rFonts w:ascii="Cambria Math" w:hAnsi="Cambria Math" w:cs="Times New Roman"/>
                        <w:vertAlign w:val="subscript"/>
                      </w:rPr>
                      <m:t xml:space="preserve">=1, </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e>
                </m:d>
              </m:e>
            </m:func>
          </m:e>
        </m:d>
        <m:r>
          <w:rPr>
            <w:rFonts w:ascii="Cambria Math" w:hAnsi="Cambria Math" w:cs="Times New Roman"/>
            <w:vertAlign w:val="subscript"/>
          </w:rPr>
          <m:t>= -10.1+0.9</m:t>
        </m:r>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i1</m:t>
            </m:r>
          </m:sub>
        </m:sSub>
      </m:oMath>
      <w:r w:rsidRPr="00F02AE1">
        <w:rPr>
          <w:rFonts w:cs="Times New Roman"/>
        </w:rPr>
        <w:t>.</w:t>
      </w:r>
    </w:p>
    <w:p w14:paraId="0206BFC0" w14:textId="77777777" w:rsidR="00522052" w:rsidRPr="00F02AE1" w:rsidRDefault="00522052" w:rsidP="001A0FB5">
      <w:pPr>
        <w:spacing w:line="360" w:lineRule="auto"/>
        <w:ind w:left="360"/>
        <w:jc w:val="center"/>
        <w:rPr>
          <w:rFonts w:ascii="Cambria Math" w:hAnsi="Cambria Math" w:cs="Times New Roman"/>
          <w:vertAlign w:val="subscript"/>
          <w:oMath/>
        </w:rPr>
      </w:pPr>
    </w:p>
    <w:p w14:paraId="44859CE7" w14:textId="43D96F21" w:rsidR="00827C87" w:rsidRPr="00F02AE1" w:rsidRDefault="00827C87" w:rsidP="001A0FB5">
      <w:pPr>
        <w:spacing w:line="360" w:lineRule="auto"/>
        <w:rPr>
          <w:rFonts w:cs="Times New Roman"/>
        </w:rPr>
      </w:pPr>
      <w:r w:rsidRPr="00F02AE1">
        <w:rPr>
          <w:rFonts w:cs="Times New Roman"/>
        </w:rPr>
        <w:t xml:space="preserve">In this way, </w:t>
      </w:r>
      <w:r w:rsidR="00614299" w:rsidRPr="00F02AE1">
        <w:rPr>
          <w:rFonts w:cs="Times New Roman"/>
        </w:rPr>
        <w:t>subjects</w:t>
      </w:r>
      <w:r w:rsidRPr="00F02AE1">
        <w:rPr>
          <w:rFonts w:cs="Times New Roman"/>
        </w:rPr>
        <w:t xml:space="preserve"> with larger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values, which are the </w:t>
      </w:r>
      <w:r w:rsidR="00614299" w:rsidRPr="00F02AE1">
        <w:rPr>
          <w:rFonts w:cs="Times New Roman"/>
        </w:rPr>
        <w:t>subjects</w:t>
      </w:r>
      <w:r w:rsidRPr="00F02AE1">
        <w:rPr>
          <w:rFonts w:cs="Times New Roman"/>
        </w:rPr>
        <w:t xml:space="preserve"> most likely to be selected as matches, are more likely to be missing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00292A86" w:rsidRPr="00F02AE1">
        <w:rPr>
          <w:rFonts w:cs="Times New Roman"/>
        </w:rPr>
        <w:t xml:space="preserve"> values. Missing data are</w:t>
      </w:r>
      <w:r w:rsidRPr="00F02AE1">
        <w:rPr>
          <w:rFonts w:cs="Times New Roman"/>
        </w:rPr>
        <w:t xml:space="preserve"> introduced to 30% of control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Pr="00F02AE1">
        <w:rPr>
          <w:rFonts w:cs="Times New Roman"/>
        </w:rPr>
        <w:t xml:space="preserve"> </w:t>
      </w:r>
      <w:r w:rsidR="00614299" w:rsidRPr="00F02AE1">
        <w:rPr>
          <w:rFonts w:cs="Times New Roman"/>
        </w:rPr>
        <w:t>subjects</w:t>
      </w:r>
      <w:r w:rsidR="00292A86" w:rsidRPr="00F02AE1">
        <w:rPr>
          <w:rFonts w:cs="Times New Roman"/>
        </w:rPr>
        <w:t>. Similarly, missing data are</w:t>
      </w:r>
      <w:r w:rsidRPr="00F02AE1">
        <w:rPr>
          <w:rFonts w:cs="Times New Roman"/>
        </w:rPr>
        <w:t xml:space="preserve"> introduced to 30% of </w:t>
      </w:r>
      <w:r w:rsidR="00292A86" w:rsidRPr="00F02AE1">
        <w:rPr>
          <w:rFonts w:cs="Times New Roman"/>
        </w:rPr>
        <w:t xml:space="preserve">treatment </w:t>
      </w:r>
      <m:oMath>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2</m:t>
            </m:r>
          </m:sub>
        </m:sSub>
      </m:oMath>
      <w:r w:rsidR="00292A86" w:rsidRPr="00F02AE1">
        <w:rPr>
          <w:rFonts w:cs="Times New Roman"/>
        </w:rPr>
        <w:t xml:space="preserve"> </w:t>
      </w:r>
      <w:r w:rsidR="00614299" w:rsidRPr="00F02AE1">
        <w:rPr>
          <w:rFonts w:cs="Times New Roman"/>
        </w:rPr>
        <w:t>subjects</w:t>
      </w:r>
      <w:r w:rsidR="00292A86" w:rsidRPr="00F02AE1">
        <w:rPr>
          <w:rFonts w:cs="Times New Roman"/>
        </w:rPr>
        <w:t>.</w:t>
      </w:r>
    </w:p>
    <w:p w14:paraId="74DFBF88" w14:textId="2D64FE75" w:rsidR="00C52883" w:rsidRPr="00F02AE1" w:rsidRDefault="008A10A6" w:rsidP="001A0FB5">
      <w:pPr>
        <w:spacing w:line="360" w:lineRule="auto"/>
        <w:rPr>
          <w:rFonts w:cs="Times New Roman"/>
        </w:rPr>
      </w:pPr>
      <w:r w:rsidRPr="00F02AE1">
        <w:rPr>
          <w:rFonts w:cs="Times New Roman"/>
        </w:rPr>
        <w:tab/>
        <w:t xml:space="preserve">The covariate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treatment variable </w:t>
      </w:r>
      <m:oMath>
        <m:r>
          <w:rPr>
            <w:rFonts w:ascii="Cambria Math" w:hAnsi="Cambria Math" w:cs="Times New Roman"/>
          </w:rPr>
          <m:t>T</m:t>
        </m:r>
      </m:oMath>
      <w:r w:rsidRPr="00F02AE1">
        <w:rPr>
          <w:rFonts w:cs="Times New Roman"/>
        </w:rPr>
        <w:t xml:space="preserve">, and response variable </w:t>
      </w:r>
      <m:oMath>
        <m:r>
          <w:rPr>
            <w:rFonts w:ascii="Cambria Math" w:hAnsi="Cambria Math" w:cs="Times New Roman"/>
          </w:rPr>
          <m:t>Y</m:t>
        </m:r>
      </m:oMath>
      <w:r w:rsidRPr="00F02AE1">
        <w:rPr>
          <w:rFonts w:cs="Times New Roman"/>
        </w:rPr>
        <w:t xml:space="preserve"> </w:t>
      </w:r>
      <w:proofErr w:type="gramStart"/>
      <w:r w:rsidRPr="00F02AE1">
        <w:rPr>
          <w:rFonts w:cs="Times New Roman"/>
        </w:rPr>
        <w:t>are assumed to be fully observed</w:t>
      </w:r>
      <w:proofErr w:type="gramEnd"/>
      <w:r w:rsidRPr="00F02AE1">
        <w:rPr>
          <w:rFonts w:cs="Times New Roman"/>
        </w:rPr>
        <w:t xml:space="preserve">. Thus, two different imputation models are evaluated. The first model includes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and </w:t>
      </w:r>
      <m:oMath>
        <m:r>
          <w:rPr>
            <w:rFonts w:ascii="Cambria Math" w:hAnsi="Cambria Math" w:cs="Times New Roman"/>
          </w:rPr>
          <m:t>T</m:t>
        </m:r>
      </m:oMath>
      <w:r w:rsidRPr="00F02AE1">
        <w:rPr>
          <w:rFonts w:cs="Times New Roman"/>
        </w:rPr>
        <w:t xml:space="preserve"> while the second includes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F02AE1">
        <w:rPr>
          <w:rFonts w:cs="Times New Roman"/>
        </w:rPr>
        <w:t xml:space="preserve">, </w:t>
      </w:r>
      <m:oMath>
        <m:r>
          <w:rPr>
            <w:rFonts w:ascii="Cambria Math" w:hAnsi="Cambria Math" w:cs="Times New Roman"/>
          </w:rPr>
          <m:t>T</m:t>
        </m:r>
      </m:oMath>
      <w:r w:rsidRPr="00F02AE1">
        <w:rPr>
          <w:rFonts w:cs="Times New Roman"/>
        </w:rPr>
        <w:t xml:space="preserve">, and </w:t>
      </w:r>
      <m:oMath>
        <m:r>
          <w:rPr>
            <w:rFonts w:ascii="Cambria Math" w:hAnsi="Cambria Math" w:cs="Times New Roman"/>
          </w:rPr>
          <m:t>Y</m:t>
        </m:r>
      </m:oMath>
      <w:r w:rsidRPr="00F02AE1">
        <w:rPr>
          <w:rFonts w:cs="Times New Roman"/>
        </w:rPr>
        <w:t xml:space="preserve">. Excluding and including the response variable </w:t>
      </w:r>
      <m:oMath>
        <m:r>
          <w:rPr>
            <w:rFonts w:ascii="Cambria Math" w:hAnsi="Cambria Math" w:cs="Times New Roman"/>
          </w:rPr>
          <m:t>Y</m:t>
        </m:r>
      </m:oMath>
      <w:r w:rsidRPr="00F02AE1">
        <w:rPr>
          <w:rFonts w:cs="Times New Roman"/>
        </w:rPr>
        <w:t xml:space="preserve"> in the imputation model is performed in order </w:t>
      </w:r>
      <w:r w:rsidR="00A421C0" w:rsidRPr="00F02AE1">
        <w:rPr>
          <w:rFonts w:cs="Times New Roman"/>
        </w:rPr>
        <w:t>investigate the impacts of excluding the response variable in the imputation</w:t>
      </w:r>
      <w:r w:rsidRPr="00F02AE1">
        <w:rPr>
          <w:rFonts w:cs="Times New Roman"/>
        </w:rPr>
        <w:t xml:space="preserve">. Multiple imputation is carried out and the </w:t>
      </w:r>
      <m:oMath>
        <m:r>
          <w:rPr>
            <w:rFonts w:ascii="Cambria Math" w:hAnsi="Cambria Math" w:cs="Times New Roman"/>
          </w:rPr>
          <m:t>m</m:t>
        </m:r>
      </m:oMath>
      <w:r w:rsidRPr="00F02AE1">
        <w:rPr>
          <w:rFonts w:cs="Times New Roman"/>
        </w:rPr>
        <w:t xml:space="preserve"> complete datasets over </w:t>
      </w:r>
      <m:oMath>
        <m:r>
          <w:rPr>
            <w:rFonts w:ascii="Cambria Math" w:hAnsi="Cambria Math" w:cs="Times New Roman"/>
          </w:rPr>
          <m:t>S</m:t>
        </m:r>
      </m:oMath>
      <w:r w:rsidRPr="00F02AE1">
        <w:rPr>
          <w:rFonts w:cs="Times New Roman"/>
        </w:rPr>
        <w:t xml:space="preserve"> replications.</w:t>
      </w:r>
    </w:p>
    <w:p w14:paraId="2A79DFB3" w14:textId="499CAC60" w:rsidR="00C33AEF" w:rsidRPr="00F02AE1" w:rsidRDefault="00CD6A2E" w:rsidP="001A0FB5">
      <w:pPr>
        <w:spacing w:line="360" w:lineRule="auto"/>
        <w:rPr>
          <w:rFonts w:cs="Times New Roman"/>
        </w:rPr>
      </w:pPr>
      <w:r w:rsidRPr="00F02AE1">
        <w:rPr>
          <w:rFonts w:cs="Times New Roman"/>
        </w:rPr>
        <w:lastRenderedPageBreak/>
        <w:tab/>
      </w:r>
      <w:r w:rsidR="00C33AEF" w:rsidRPr="00F02AE1">
        <w:rPr>
          <w:rFonts w:cs="Times New Roman"/>
        </w:rPr>
        <w:t xml:space="preserve">Propensity score analysis is carried out within each replication </w:t>
      </w:r>
      <m:oMath>
        <m:r>
          <w:rPr>
            <w:rFonts w:ascii="Cambria Math" w:hAnsi="Cambria Math" w:cs="Times New Roman"/>
          </w:rPr>
          <m:t>(S=1000</m:t>
        </m:r>
      </m:oMath>
      <w:r w:rsidR="00C33AEF" w:rsidRPr="00F02AE1">
        <w:rPr>
          <w:rFonts w:cs="Times New Roman"/>
        </w:rPr>
        <w:t xml:space="preserve">) independently using the R package ‘MatchIt’ (Ho et al. 2009). Propensity scores are calculated for each subject using a one-to-one nearest neighbor matching scheme. </w:t>
      </w:r>
    </w:p>
    <w:p w14:paraId="0AFA52DB" w14:textId="4B6EA976" w:rsidR="007238D9" w:rsidRPr="00F02AE1" w:rsidRDefault="00C56860" w:rsidP="00A17717">
      <w:pPr>
        <w:rPr>
          <w:rFonts w:cs="Times New Roman"/>
          <w:b/>
        </w:rPr>
      </w:pPr>
      <w:r w:rsidRPr="00F02AE1">
        <w:rPr>
          <w:rFonts w:cs="Times New Roman"/>
          <w:b/>
        </w:rPr>
        <w:t>Calculation of Sample Statistics:</w:t>
      </w:r>
    </w:p>
    <w:p w14:paraId="3C804423" w14:textId="77777777" w:rsidR="00C56860" w:rsidRPr="00F02AE1" w:rsidRDefault="00C56860" w:rsidP="001A0FB5">
      <w:pPr>
        <w:spacing w:line="360" w:lineRule="auto"/>
        <w:rPr>
          <w:rFonts w:cs="Times New Roman"/>
        </w:rPr>
      </w:pPr>
      <w:r w:rsidRPr="00F02AE1">
        <w:rPr>
          <w:rFonts w:cs="Times New Roman"/>
        </w:rPr>
        <w:t>The sample statistics reported are:</w:t>
      </w:r>
    </w:p>
    <w:p w14:paraId="1FC2B5EE" w14:textId="77777777" w:rsidR="00C56860" w:rsidRPr="00F02AE1" w:rsidRDefault="00C56860" w:rsidP="00447E48">
      <w:pPr>
        <w:pStyle w:val="ListParagraph"/>
        <w:numPr>
          <w:ilvl w:val="0"/>
          <w:numId w:val="5"/>
        </w:numPr>
        <w:spacing w:line="360" w:lineRule="auto"/>
        <w:rPr>
          <w:rFonts w:cs="Times New Roman"/>
        </w:rPr>
      </w:pPr>
      <w:r w:rsidRPr="00F02AE1">
        <w:rPr>
          <w:rFonts w:cs="Times New Roman"/>
        </w:rPr>
        <w:t>Point estimate (Pt. Est.) calculated by the formula:</w:t>
      </w:r>
    </w:p>
    <w:p w14:paraId="0BCA1C51" w14:textId="77777777" w:rsidR="00C56860" w:rsidRPr="00F02AE1" w:rsidRDefault="00C56860" w:rsidP="001A0FB5">
      <w:pPr>
        <w:spacing w:line="360" w:lineRule="auto"/>
        <w:rPr>
          <w:rFonts w:cs="Times New Roman"/>
        </w:rPr>
      </w:pPr>
    </w:p>
    <w:p w14:paraId="63AD1362" w14:textId="77777777" w:rsidR="00C56860" w:rsidRPr="00F02AE1" w:rsidRDefault="00D62B54" w:rsidP="001A0FB5">
      <w:pPr>
        <w:spacing w:line="360" w:lineRule="auto"/>
        <w:rPr>
          <w:rFonts w:cs="Times New Roman"/>
        </w:rPr>
      </w:pPr>
      <m:oMathPara>
        <m:oMath>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 xml:space="preserve"> = </m:t>
          </m:r>
          <m:f>
            <m:fPr>
              <m:ctrlPr>
                <w:rPr>
                  <w:rFonts w:ascii="Cambria Math" w:hAnsi="Cambria Math" w:cs="Times New Roman"/>
                  <w:i/>
                </w:rPr>
              </m:ctrlPr>
            </m:fPr>
            <m:num>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den>
                  </m:f>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m:t>
                          </m:r>
                        </m:sub>
                      </m:sSub>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den>
                  </m:f>
                  <m:nary>
                    <m:naryPr>
                      <m:chr m:val="∑"/>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i0</m:t>
                          </m:r>
                        </m:sub>
                      </m:sSub>
                    </m:e>
                  </m:nary>
                </m:e>
              </m:d>
            </m:num>
            <m:den>
              <m:r>
                <w:rPr>
                  <w:rFonts w:ascii="Cambria Math" w:hAnsi="Cambria Math" w:cs="Times New Roman"/>
                </w:rPr>
                <m:t>S</m:t>
              </m:r>
            </m:den>
          </m:f>
        </m:oMath>
      </m:oMathPara>
    </w:p>
    <w:p w14:paraId="01CD8D24" w14:textId="77777777" w:rsidR="00C56860" w:rsidRPr="00F02AE1" w:rsidRDefault="00C56860" w:rsidP="001A0FB5">
      <w:pPr>
        <w:spacing w:line="360" w:lineRule="auto"/>
        <w:rPr>
          <w:rFonts w:cs="Times New Roman"/>
        </w:rPr>
      </w:pPr>
    </w:p>
    <w:p w14:paraId="45AC5F31" w14:textId="67A77D82" w:rsidR="00C56860" w:rsidRPr="00F02AE1" w:rsidRDefault="00C56860" w:rsidP="00447E48">
      <w:pPr>
        <w:pStyle w:val="ListParagraph"/>
        <w:numPr>
          <w:ilvl w:val="0"/>
          <w:numId w:val="5"/>
        </w:numPr>
        <w:spacing w:line="360" w:lineRule="auto"/>
        <w:rPr>
          <w:rFonts w:cs="Times New Roman"/>
        </w:rPr>
      </w:pPr>
      <w:r w:rsidRPr="00F02AE1">
        <w:rPr>
          <w:rFonts w:cs="Times New Roman"/>
        </w:rPr>
        <w:t>Pooled standard deviation (</w:t>
      </w:r>
      <w:r w:rsidR="00CF58AD" w:rsidRPr="00F02AE1">
        <w:rPr>
          <w:rFonts w:cs="Times New Roman"/>
        </w:rPr>
        <w:t>Pooled Std.</w:t>
      </w:r>
      <w:r w:rsidRPr="00F02AE1">
        <w:rPr>
          <w:rFonts w:cs="Times New Roman"/>
        </w:rPr>
        <w:t>) calculated by the formula:</w:t>
      </w:r>
    </w:p>
    <w:p w14:paraId="00CCAEBA" w14:textId="77777777" w:rsidR="00C56860" w:rsidRPr="00F02AE1" w:rsidRDefault="00C56860" w:rsidP="001A0FB5">
      <w:pPr>
        <w:spacing w:line="360" w:lineRule="auto"/>
        <w:rPr>
          <w:rFonts w:cs="Times New Roman"/>
        </w:rPr>
      </w:pPr>
    </w:p>
    <w:p w14:paraId="4757CA78" w14:textId="77777777" w:rsidR="00C56860" w:rsidRPr="00F02AE1" w:rsidRDefault="00D62B54" w:rsidP="001A0FB5">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-1</m:t>
                          </m:r>
                        </m:e>
                      </m:d>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0</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-2</m:t>
                      </m:r>
                    </m:den>
                  </m:f>
                </m:e>
              </m:rad>
            </m:num>
            <m:den>
              <m:r>
                <w:rPr>
                  <w:rFonts w:ascii="Cambria Math" w:hAnsi="Cambria Math" w:cs="Times New Roman"/>
                </w:rPr>
                <m:t>S</m:t>
              </m:r>
            </m:den>
          </m:f>
        </m:oMath>
      </m:oMathPara>
    </w:p>
    <w:p w14:paraId="0DFF4094" w14:textId="6C8514EC" w:rsidR="00C56860" w:rsidRPr="00F02AE1" w:rsidRDefault="00CF58AD" w:rsidP="00CF58AD">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1</m:t>
            </m:r>
          </m:sub>
          <m:sup>
            <m:r>
              <w:rPr>
                <w:rFonts w:ascii="Cambria Math" w:hAnsi="Cambria Math" w:cs="Times New Roman"/>
              </w:rPr>
              <m:t>2</m:t>
            </m:r>
          </m:sup>
        </m:sSubSup>
      </m:oMath>
      <w:r w:rsidRPr="00F02AE1">
        <w:rPr>
          <w:rFonts w:cs="Times New Roman"/>
        </w:rPr>
        <w:t xml:space="preserve"> and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0</m:t>
            </m:r>
          </m:sub>
          <m:sup>
            <m:r>
              <w:rPr>
                <w:rFonts w:ascii="Cambria Math" w:hAnsi="Cambria Math" w:cs="Times New Roman"/>
              </w:rPr>
              <m:t>2</m:t>
            </m:r>
          </m:sup>
        </m:sSubSup>
      </m:oMath>
      <w:r w:rsidRPr="00F02AE1">
        <w:rPr>
          <w:rFonts w:cs="Times New Roman"/>
        </w:rPr>
        <w:t xml:space="preserve"> are the sample variances of the treatment and control group.</w:t>
      </w:r>
    </w:p>
    <w:p w14:paraId="145D2AAF" w14:textId="0AD03C2A" w:rsidR="00C56860" w:rsidRPr="00F02AE1" w:rsidRDefault="00C56860" w:rsidP="00447E48">
      <w:pPr>
        <w:pStyle w:val="ListParagraph"/>
        <w:numPr>
          <w:ilvl w:val="0"/>
          <w:numId w:val="5"/>
        </w:numPr>
        <w:spacing w:line="360" w:lineRule="auto"/>
        <w:rPr>
          <w:rFonts w:cs="Times New Roman"/>
        </w:rPr>
      </w:pPr>
      <w:r w:rsidRPr="00F02AE1">
        <w:rPr>
          <w:rFonts w:cs="Times New Roman"/>
        </w:rPr>
        <w:t xml:space="preserve">Standard Error of </w:t>
      </w:r>
      <m:oMath>
        <m:acc>
          <m:accPr>
            <m:ctrlPr>
              <w:rPr>
                <w:rFonts w:ascii="Cambria Math" w:hAnsi="Cambria Math" w:cs="Times New Roman"/>
                <w:i/>
              </w:rPr>
            </m:ctrlPr>
          </m:accPr>
          <m:e>
            <m:r>
              <w:rPr>
                <w:rFonts w:ascii="Cambria Math" w:hAnsi="Cambria Math" w:cs="Times New Roman"/>
              </w:rPr>
              <m:t>γ</m:t>
            </m:r>
          </m:e>
        </m:acc>
      </m:oMath>
      <w:r w:rsidRPr="00F02AE1">
        <w:rPr>
          <w:rFonts w:cs="Times New Roman"/>
        </w:rPr>
        <w:t xml:space="preserve"> (</w:t>
      </w:r>
      <w:proofErr w:type="gramStart"/>
      <m:oMath>
        <m:r>
          <w:rPr>
            <w:rFonts w:ascii="Cambria Math" w:hAnsi="Cambria Math" w:cs="Times New Roman"/>
          </w:rPr>
          <m:t>SE(</m:t>
        </m:r>
        <w:proofErr w:type="gramEnd"/>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m:t>
        </m:r>
      </m:oMath>
      <w:r w:rsidRPr="00F02AE1">
        <w:rPr>
          <w:rFonts w:cs="Times New Roman"/>
        </w:rPr>
        <w:t>) is calculated by the formula:</w:t>
      </w:r>
    </w:p>
    <w:p w14:paraId="553B48E6" w14:textId="6B5F160A" w:rsidR="00C56860" w:rsidRPr="00F02AE1" w:rsidRDefault="006479F6" w:rsidP="001A0FB5">
      <w:pPr>
        <w:spacing w:line="360" w:lineRule="auto"/>
        <w:rPr>
          <w:rFonts w:cs="Times New Roman"/>
        </w:rPr>
      </w:pPr>
      <m:oMathPara>
        <m:oMath>
          <m:r>
            <w:rPr>
              <w:rFonts w:ascii="Cambria Math" w:hAnsi="Cambria Math" w:cs="Times New Roman"/>
            </w:rPr>
            <m:t>sd(</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γ</m:t>
                  </m:r>
                </m:e>
              </m:acc>
            </m:e>
            <m:sub>
              <m:r>
                <w:rPr>
                  <w:rFonts w:ascii="Cambria Math" w:hAnsi="Cambria Math" w:cs="Times New Roman"/>
                </w:rPr>
                <m:t>i</m:t>
              </m:r>
            </m:sub>
          </m:sSub>
          <m:r>
            <w:rPr>
              <w:rFonts w:ascii="Cambria Math" w:hAnsi="Cambria Math" w:cs="Times New Roman"/>
            </w:rPr>
            <m:t>)</m:t>
          </m:r>
        </m:oMath>
      </m:oMathPara>
    </w:p>
    <w:p w14:paraId="6BA0CB5B" w14:textId="77777777" w:rsidR="00C56860" w:rsidRPr="00F02AE1" w:rsidRDefault="00C56860" w:rsidP="001A0FB5">
      <w:pPr>
        <w:spacing w:line="360" w:lineRule="auto"/>
        <w:jc w:val="center"/>
        <w:rPr>
          <w:rFonts w:cs="Times New Roman"/>
        </w:rPr>
      </w:pPr>
      <w:proofErr w:type="gramStart"/>
      <w:r w:rsidRPr="00F02AE1">
        <w:rPr>
          <w:rFonts w:cs="Times New Roman"/>
        </w:rPr>
        <w:t>where</w:t>
      </w:r>
      <w:proofErr w:type="gramEnd"/>
      <w:r w:rsidRPr="00F02AE1">
        <w:rPr>
          <w:rFonts w:cs="Times New Roman"/>
        </w:rPr>
        <w:t xml:space="preserve"> sd is the standard deviation.</w:t>
      </w:r>
    </w:p>
    <w:p w14:paraId="12A664D0" w14:textId="77777777" w:rsidR="00C56860" w:rsidRPr="00F02AE1" w:rsidRDefault="00C56860" w:rsidP="001A0FB5">
      <w:pPr>
        <w:spacing w:line="360" w:lineRule="auto"/>
        <w:jc w:val="center"/>
        <w:rPr>
          <w:rFonts w:cs="Times New Roman"/>
        </w:rPr>
      </w:pPr>
    </w:p>
    <w:p w14:paraId="147631B1" w14:textId="14F341C4" w:rsidR="00C56860" w:rsidRPr="00F02AE1" w:rsidRDefault="001D3D28" w:rsidP="00447E48">
      <w:pPr>
        <w:pStyle w:val="ListParagraph"/>
        <w:numPr>
          <w:ilvl w:val="0"/>
          <w:numId w:val="5"/>
        </w:numPr>
        <w:spacing w:line="360" w:lineRule="auto"/>
        <w:rPr>
          <w:rFonts w:cs="Times New Roman"/>
        </w:rPr>
      </w:pPr>
      <w:r w:rsidRPr="00F02AE1">
        <w:rPr>
          <w:rFonts w:cs="Times New Roman"/>
        </w:rPr>
        <w:t xml:space="preserve">95% </w:t>
      </w:r>
      <w:r w:rsidR="00C56860" w:rsidRPr="00F02AE1">
        <w:rPr>
          <w:rFonts w:cs="Times New Roman"/>
        </w:rPr>
        <w:t>Lower Bound C</w:t>
      </w:r>
      <w:r w:rsidR="00CF58AD" w:rsidRPr="00F02AE1">
        <w:rPr>
          <w:rFonts w:cs="Times New Roman"/>
        </w:rPr>
        <w:t>onfidence Interval (L.B.</w:t>
      </w:r>
      <w:r w:rsidR="00C56860" w:rsidRPr="00F02AE1">
        <w:rPr>
          <w:rFonts w:cs="Times New Roman"/>
        </w:rPr>
        <w:t>) is calculated by the formula:</w:t>
      </w:r>
    </w:p>
    <w:p w14:paraId="155D1AA3" w14:textId="77777777" w:rsidR="00C56860" w:rsidRPr="00F02AE1" w:rsidRDefault="00C56860" w:rsidP="001A0FB5">
      <w:pPr>
        <w:spacing w:line="360" w:lineRule="auto"/>
        <w:rPr>
          <w:rFonts w:cs="Times New Roman"/>
        </w:rPr>
      </w:pPr>
    </w:p>
    <w:p w14:paraId="2FD38FB2" w14:textId="77777777" w:rsidR="00C56860" w:rsidRPr="00F02AE1" w:rsidRDefault="00D62B54" w:rsidP="001A0FB5">
      <w:pPr>
        <w:spacing w:line="360" w:lineRule="auto"/>
        <w:jc w:val="center"/>
        <w:rPr>
          <w:rFonts w:cs="Times New Roman"/>
        </w:rPr>
      </w:pPr>
      <m:oMathPara>
        <m:oMath>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-1.96*</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oMath>
      </m:oMathPara>
    </w:p>
    <w:p w14:paraId="623C6725" w14:textId="77777777" w:rsidR="00C56860" w:rsidRPr="00F02AE1" w:rsidRDefault="00C56860" w:rsidP="001A0FB5">
      <w:pPr>
        <w:spacing w:line="360" w:lineRule="auto"/>
        <w:rPr>
          <w:rFonts w:cs="Times New Roman"/>
        </w:rPr>
      </w:pPr>
    </w:p>
    <w:p w14:paraId="424DDB38" w14:textId="41A3518C" w:rsidR="00C56860" w:rsidRPr="00F02AE1" w:rsidRDefault="001D3D28" w:rsidP="00447E48">
      <w:pPr>
        <w:pStyle w:val="ListParagraph"/>
        <w:numPr>
          <w:ilvl w:val="0"/>
          <w:numId w:val="5"/>
        </w:numPr>
        <w:spacing w:line="360" w:lineRule="auto"/>
        <w:rPr>
          <w:rFonts w:cs="Times New Roman"/>
        </w:rPr>
      </w:pPr>
      <w:r w:rsidRPr="00F02AE1">
        <w:rPr>
          <w:rFonts w:cs="Times New Roman"/>
        </w:rPr>
        <w:t xml:space="preserve">95% </w:t>
      </w:r>
      <w:r w:rsidR="00C56860" w:rsidRPr="00F02AE1">
        <w:rPr>
          <w:rFonts w:cs="Times New Roman"/>
        </w:rPr>
        <w:t>Upper Boun</w:t>
      </w:r>
      <w:r w:rsidR="00CF58AD" w:rsidRPr="00F02AE1">
        <w:rPr>
          <w:rFonts w:cs="Times New Roman"/>
        </w:rPr>
        <w:t>d Confidence Interval (U.B.</w:t>
      </w:r>
      <w:r w:rsidR="00C56860" w:rsidRPr="00F02AE1">
        <w:rPr>
          <w:rFonts w:cs="Times New Roman"/>
        </w:rPr>
        <w:t>) is calculated by the formula:</w:t>
      </w:r>
    </w:p>
    <w:p w14:paraId="0F4AAF4B" w14:textId="1ECD0F18" w:rsidR="00007D66" w:rsidRPr="00F02AE1" w:rsidRDefault="00D62B54" w:rsidP="00007D66">
      <w:pPr>
        <w:spacing w:line="360" w:lineRule="auto"/>
        <w:jc w:val="center"/>
        <w:rPr>
          <w:rFonts w:cs="Times New Roman"/>
        </w:rPr>
      </w:pPr>
      <m:oMathPara>
        <m:oMath>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+1.96*</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oMath>
      </m:oMathPara>
    </w:p>
    <w:p w14:paraId="227E2945" w14:textId="4AE91EE7" w:rsidR="00007D66" w:rsidRPr="00F02AE1" w:rsidRDefault="00007D66" w:rsidP="00A17717">
      <w:pPr>
        <w:pStyle w:val="ListParagraph"/>
        <w:numPr>
          <w:ilvl w:val="0"/>
          <w:numId w:val="5"/>
        </w:numPr>
        <w:spacing w:line="360" w:lineRule="auto"/>
        <w:rPr>
          <w:rFonts w:cs="Times New Roman"/>
        </w:rPr>
      </w:pPr>
      <w:r w:rsidRPr="00F02AE1">
        <w:rPr>
          <w:rFonts w:cs="Times New Roman"/>
        </w:rPr>
        <w:t>Length is calculated by the formula:</w:t>
      </w:r>
    </w:p>
    <w:p w14:paraId="1365283B" w14:textId="59C1A9E5" w:rsidR="00801F99" w:rsidRPr="00F02AE1" w:rsidRDefault="00801F99" w:rsidP="00801F99">
      <w:pPr>
        <w:spacing w:line="360" w:lineRule="auto"/>
        <w:jc w:val="center"/>
        <w:rPr>
          <w:rFonts w:cs="Times New Roman"/>
        </w:rPr>
      </w:pPr>
      <m:oMathPara>
        <m:oMath>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+1.96*</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γ</m:t>
              </m:r>
            </m:e>
          </m:acc>
          <m:r>
            <w:rPr>
              <w:rFonts w:ascii="Cambria Math" w:hAnsi="Cambria Math" w:cs="Times New Roman"/>
            </w:rPr>
            <m:t>-1.96*</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sub>
          </m:sSub>
          <m:r>
            <w:rPr>
              <w:rFonts w:ascii="Cambria Math" w:hAnsi="Cambria Math" w:cs="Times New Roman"/>
            </w:rPr>
            <m:t>)</m:t>
          </m:r>
        </m:oMath>
      </m:oMathPara>
    </w:p>
    <w:p w14:paraId="6533EE3F" w14:textId="52BC01BC" w:rsidR="00801F99" w:rsidRPr="00F02AE1" w:rsidRDefault="00801F99" w:rsidP="00801F99">
      <w:pPr>
        <w:spacing w:line="360" w:lineRule="auto"/>
        <w:jc w:val="center"/>
        <w:rPr>
          <w:rFonts w:cs="Times New Roman"/>
        </w:rPr>
      </w:pPr>
    </w:p>
    <w:p w14:paraId="6C5360AD" w14:textId="3B1FFC72" w:rsidR="00007D66" w:rsidRPr="00F02AE1" w:rsidRDefault="00007D66" w:rsidP="00A17717">
      <w:pPr>
        <w:spacing w:line="360" w:lineRule="auto"/>
        <w:ind w:left="360"/>
        <w:jc w:val="center"/>
        <w:rPr>
          <w:rFonts w:cs="Times New Roman"/>
        </w:rPr>
      </w:pPr>
    </w:p>
    <w:p w14:paraId="0992A172" w14:textId="77777777" w:rsidR="00C56860" w:rsidRPr="00F02AE1" w:rsidRDefault="00C56860" w:rsidP="00447E48">
      <w:pPr>
        <w:pStyle w:val="ListParagraph"/>
        <w:numPr>
          <w:ilvl w:val="0"/>
          <w:numId w:val="5"/>
        </w:numPr>
        <w:spacing w:line="360" w:lineRule="auto"/>
        <w:jc w:val="both"/>
        <w:rPr>
          <w:rFonts w:cs="Times New Roman"/>
        </w:rPr>
      </w:pPr>
      <w:r w:rsidRPr="00F02AE1">
        <w:rPr>
          <w:rFonts w:cs="Times New Roman"/>
        </w:rPr>
        <w:lastRenderedPageBreak/>
        <w:t>Coverage (Cov.) is calculated by summing when the true treatment effect (</w:t>
      </w:r>
      <m:oMath>
        <m:r>
          <w:rPr>
            <w:rFonts w:ascii="Cambria Math" w:hAnsi="Cambria Math" w:cs="Times New Roman"/>
          </w:rPr>
          <m:t>γ)</m:t>
        </m:r>
      </m:oMath>
      <w:r w:rsidRPr="00F02AE1">
        <w:rPr>
          <w:rFonts w:cs="Times New Roman"/>
        </w:rPr>
        <w:t xml:space="preserve"> is in the confidence interval within each replicated simulation. </w:t>
      </w:r>
    </w:p>
    <w:p w14:paraId="59484A9C" w14:textId="3842CB04" w:rsidR="00C56860" w:rsidRPr="00F02AE1" w:rsidRDefault="00C56860" w:rsidP="00447E48">
      <w:pPr>
        <w:pStyle w:val="ListParagraph"/>
        <w:numPr>
          <w:ilvl w:val="0"/>
          <w:numId w:val="5"/>
        </w:numPr>
        <w:spacing w:line="360" w:lineRule="auto"/>
        <w:jc w:val="both"/>
        <w:rPr>
          <w:rFonts w:cs="Times New Roman"/>
        </w:rPr>
      </w:pPr>
      <w:r w:rsidRPr="00F02AE1">
        <w:rPr>
          <w:rFonts w:cs="Times New Roman"/>
        </w:rPr>
        <w:t>Rate of Missing Information (Rt. M.</w:t>
      </w:r>
      <w:r w:rsidR="001D3D28" w:rsidRPr="00F02AE1">
        <w:rPr>
          <w:rFonts w:cs="Times New Roman"/>
        </w:rPr>
        <w:t xml:space="preserve"> </w:t>
      </w:r>
      <w:r w:rsidRPr="00F02AE1">
        <w:rPr>
          <w:rFonts w:cs="Times New Roman"/>
        </w:rPr>
        <w:t>I.) is calculated from the R function ‘pool.scalar’ in the package ‘mice’ (</w:t>
      </w:r>
      <w:r w:rsidRPr="00F02AE1">
        <w:rPr>
          <w:rFonts w:eastAsia="Times New Roman" w:cs="Times New Roman"/>
          <w:color w:val="000000"/>
        </w:rPr>
        <w:t xml:space="preserve">Buuren and Groothuis-Oudshoorn, 2011). Rubin’s rules are used to combine </w:t>
      </w:r>
      <m:oMath>
        <m:r>
          <w:rPr>
            <w:rFonts w:ascii="Cambria Math" w:eastAsia="Times New Roman" w:hAnsi="Cambria Math" w:cs="Times New Roman"/>
            <w:color w:val="000000"/>
          </w:rPr>
          <m:t>m</m:t>
        </m:r>
      </m:oMath>
      <w:r w:rsidRPr="00F02AE1">
        <w:rPr>
          <w:rFonts w:eastAsia="Times New Roman" w:cs="Times New Roman"/>
          <w:color w:val="000000"/>
        </w:rPr>
        <w:t xml:space="preserve"> results and then sample statistics are then calculated.</w:t>
      </w:r>
    </w:p>
    <w:p w14:paraId="04BF27C7" w14:textId="77777777" w:rsidR="00C56860" w:rsidRPr="00F02AE1" w:rsidRDefault="00C56860" w:rsidP="001A0FB5">
      <w:pPr>
        <w:spacing w:line="360" w:lineRule="auto"/>
        <w:rPr>
          <w:rFonts w:cs="Times New Roman"/>
          <w:b/>
        </w:rPr>
      </w:pPr>
    </w:p>
    <w:p w14:paraId="5D559725" w14:textId="0F98990F" w:rsidR="00113257" w:rsidRPr="00F02AE1" w:rsidRDefault="006479F6" w:rsidP="001A0FB5">
      <w:pPr>
        <w:spacing w:line="360" w:lineRule="auto"/>
        <w:rPr>
          <w:rFonts w:cs="Times New Roman"/>
          <w:b/>
        </w:rPr>
      </w:pPr>
      <w:r w:rsidRPr="00F02AE1">
        <w:rPr>
          <w:rFonts w:cs="Times New Roman"/>
          <w:b/>
        </w:rPr>
        <w:br w:type="page"/>
      </w:r>
    </w:p>
    <w:p w14:paraId="656F6B66" w14:textId="10AA5F72" w:rsidR="002A76EF" w:rsidRPr="00F02AE1" w:rsidRDefault="00044A02" w:rsidP="001A0FB5">
      <w:pPr>
        <w:spacing w:line="360" w:lineRule="auto"/>
        <w:rPr>
          <w:rFonts w:cs="Times New Roman"/>
          <w:b/>
        </w:rPr>
      </w:pPr>
      <w:r w:rsidRPr="00F02AE1">
        <w:rPr>
          <w:rFonts w:cs="Times New Roman"/>
          <w:b/>
        </w:rPr>
        <w:lastRenderedPageBreak/>
        <w:t>Results:</w:t>
      </w:r>
    </w:p>
    <w:p w14:paraId="4C01FF6D" w14:textId="09A471A9" w:rsidR="0054486C" w:rsidRPr="00F02AE1" w:rsidRDefault="006479F6" w:rsidP="001A0FB5">
      <w:pPr>
        <w:spacing w:line="360" w:lineRule="auto"/>
        <w:jc w:val="both"/>
        <w:rPr>
          <w:rFonts w:cs="Times New Roman"/>
        </w:rPr>
      </w:pPr>
      <w:r w:rsidRPr="00F02AE1">
        <w:rPr>
          <w:rFonts w:cs="Times New Roman"/>
        </w:rPr>
        <w:tab/>
        <w:t xml:space="preserve">Results are reported for simulation </w:t>
      </w:r>
      <w:r w:rsidR="00CF58AD" w:rsidRPr="00F02AE1">
        <w:rPr>
          <w:rFonts w:cs="Times New Roman"/>
        </w:rPr>
        <w:t>(</w:t>
      </w:r>
      <w:r w:rsidRPr="00F02AE1">
        <w:rPr>
          <w:rFonts w:cs="Times New Roman"/>
        </w:rPr>
        <w:t>I</w:t>
      </w:r>
      <w:r w:rsidR="00CF58AD" w:rsidRPr="00F02AE1">
        <w:rPr>
          <w:rFonts w:cs="Times New Roman"/>
        </w:rPr>
        <w:t>)</w:t>
      </w:r>
      <w:r w:rsidR="00801F99" w:rsidRPr="00F02AE1">
        <w:rPr>
          <w:rFonts w:cs="Times New Roman"/>
        </w:rPr>
        <w:t xml:space="preserve"> (based on equation (1))</w:t>
      </w:r>
      <w:r w:rsidRPr="00F02AE1">
        <w:rPr>
          <w:rFonts w:cs="Times New Roman"/>
        </w:rPr>
        <w:t xml:space="preserve">. In simulation </w:t>
      </w:r>
      <w:r w:rsidR="00CF58AD" w:rsidRPr="00F02AE1">
        <w:rPr>
          <w:rFonts w:cs="Times New Roman"/>
        </w:rPr>
        <w:t>(</w:t>
      </w:r>
      <w:r w:rsidRPr="00F02AE1">
        <w:rPr>
          <w:rFonts w:cs="Times New Roman"/>
        </w:rPr>
        <w:t>I</w:t>
      </w:r>
      <w:r w:rsidR="00CF58AD" w:rsidRPr="00F02AE1">
        <w:rPr>
          <w:rFonts w:cs="Times New Roman"/>
        </w:rPr>
        <w:t>)</w:t>
      </w:r>
      <w:r w:rsidRPr="00F02AE1">
        <w:rPr>
          <w:rFonts w:cs="Times New Roman"/>
        </w:rPr>
        <w:t xml:space="preserve"> treatment assignment is dependent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752119" w:rsidRPr="00F02AE1">
        <w:rPr>
          <w:rFonts w:cs="Times New Roman"/>
        </w:rPr>
        <w:t xml:space="preserve">. Missingness is then introduced on control </w:t>
      </w:r>
      <w:proofErr w:type="gramStart"/>
      <w:r w:rsidR="00752119" w:rsidRPr="00F02AE1">
        <w:rPr>
          <w:rFonts w:cs="Times New Roman"/>
        </w:rPr>
        <w:t>units</w:t>
      </w:r>
      <w:proofErr w:type="gramEnd"/>
      <w:r w:rsidR="00752119" w:rsidRPr="00F02AE1">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752119" w:rsidRPr="00F02AE1">
        <w:rPr>
          <w:rFonts w:cs="Times New Roman"/>
        </w:rPr>
        <w:t xml:space="preserve"> and then separately on treatment units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752119" w:rsidRPr="00F02AE1">
        <w:rPr>
          <w:rFonts w:cs="Times New Roman"/>
        </w:rPr>
        <w:t xml:space="preserve">. </w:t>
      </w:r>
      <w:r w:rsidRPr="00F02AE1">
        <w:rPr>
          <w:rFonts w:cs="Times New Roman"/>
        </w:rPr>
        <w:t xml:space="preserve">Settings are run with the response excluded and included from the imputation model. </w:t>
      </w:r>
      <w:r w:rsidR="00CF58AD" w:rsidRPr="00F02AE1">
        <w:rPr>
          <w:rFonts w:cs="Times New Roman"/>
        </w:rPr>
        <w:t>Results for simulation (II) and (III)</w:t>
      </w:r>
      <w:r w:rsidR="00752119" w:rsidRPr="00F02AE1">
        <w:rPr>
          <w:rFonts w:cs="Times New Roman"/>
        </w:rPr>
        <w:t xml:space="preserve"> </w:t>
      </w:r>
      <w:r w:rsidR="00801F99" w:rsidRPr="00F02AE1">
        <w:rPr>
          <w:rFonts w:cs="Times New Roman"/>
        </w:rPr>
        <w:t xml:space="preserve">(based on equations (2) and (3)) </w:t>
      </w:r>
      <w:r w:rsidR="00752119" w:rsidRPr="00F02AE1">
        <w:rPr>
          <w:rFonts w:cs="Times New Roman"/>
        </w:rPr>
        <w:t>are reported in the Appendix</w:t>
      </w:r>
      <w:r w:rsidRPr="00F02AE1">
        <w:rPr>
          <w:rFonts w:cs="Times New Roman"/>
        </w:rPr>
        <w:t>.</w:t>
      </w:r>
    </w:p>
    <w:p w14:paraId="191562A6" w14:textId="6476448F" w:rsidR="006479F6" w:rsidRPr="00F02AE1" w:rsidRDefault="002A76EF" w:rsidP="001A0FB5">
      <w:pPr>
        <w:spacing w:line="360" w:lineRule="auto"/>
        <w:rPr>
          <w:rFonts w:cs="Times New Roman"/>
          <w:b/>
        </w:rPr>
      </w:pPr>
      <w:r w:rsidRPr="00F02AE1">
        <w:rPr>
          <w:rFonts w:cs="Times New Roman"/>
          <w:b/>
        </w:rPr>
        <w:t xml:space="preserve">Simulation </w:t>
      </w:r>
      <w:r w:rsidR="00245C8D" w:rsidRPr="00F02AE1">
        <w:rPr>
          <w:rFonts w:cs="Times New Roman"/>
          <w:b/>
        </w:rPr>
        <w:t>(</w:t>
      </w:r>
      <w:r w:rsidRPr="00F02AE1">
        <w:rPr>
          <w:rFonts w:cs="Times New Roman"/>
          <w:b/>
        </w:rPr>
        <w:t>I</w:t>
      </w:r>
      <w:r w:rsidR="00245C8D" w:rsidRPr="00F02AE1">
        <w:rPr>
          <w:rFonts w:cs="Times New Roman"/>
          <w:b/>
        </w:rPr>
        <w:t>)</w:t>
      </w:r>
      <w:r w:rsidRPr="00F02AE1">
        <w:rPr>
          <w:rFonts w:cs="Times New Roman"/>
          <w:b/>
        </w:rPr>
        <w:t>: Treatment assignment depends only on</w:t>
      </w:r>
      <w:r w:rsidR="00FD7ADC" w:rsidRPr="00F02AE1">
        <w:rPr>
          <w:rFonts w:cs="Times New Roman"/>
          <w:b/>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oMath>
    </w:p>
    <w:p w14:paraId="2E800989" w14:textId="15633346" w:rsidR="00EE5839" w:rsidRPr="00F02AE1" w:rsidRDefault="00EE5839" w:rsidP="00447E48">
      <w:pPr>
        <w:pStyle w:val="ListParagraph"/>
        <w:numPr>
          <w:ilvl w:val="0"/>
          <w:numId w:val="11"/>
        </w:numPr>
        <w:spacing w:line="360" w:lineRule="auto"/>
        <w:rPr>
          <w:rFonts w:eastAsia="Times New Roman" w:cs="Times New Roman"/>
          <w:b/>
        </w:rPr>
      </w:pPr>
      <w:r w:rsidRPr="00F02AE1">
        <w:rPr>
          <w:rFonts w:eastAsia="Times New Roman" w:cs="Times New Roman"/>
          <w:b/>
          <w:bCs/>
          <w:color w:val="222222"/>
          <w:shd w:val="clear" w:color="auto" w:fill="FFFFFF"/>
        </w:rPr>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control group only; true treatment effect </w:t>
      </w:r>
      <m:oMath>
        <m:r>
          <m:rPr>
            <m:sty m:val="bi"/>
          </m:rPr>
          <w:rPr>
            <w:rFonts w:ascii="Cambria Math" w:eastAsia="Times New Roman" w:hAnsi="Cambria Math" w:cs="Times New Roman"/>
            <w:color w:val="222222"/>
            <w:shd w:val="clear" w:color="auto" w:fill="FFFFFF"/>
          </w:rPr>
          <m:t>γ=5.000</m:t>
        </m:r>
      </m:oMath>
    </w:p>
    <w:p w14:paraId="5E121BFE" w14:textId="119E5C0D" w:rsidR="005F1058" w:rsidRPr="00F02AE1" w:rsidRDefault="00EE5839" w:rsidP="00A17717">
      <w:pPr>
        <w:spacing w:line="360" w:lineRule="auto"/>
        <w:rPr>
          <w:rFonts w:cs="Times New Roman"/>
        </w:rPr>
      </w:pPr>
      <w:r w:rsidRPr="00F02AE1">
        <w:rPr>
          <w:rFonts w:eastAsia="Times New Roman" w:cs="Times New Roman"/>
          <w:b/>
          <w:bCs/>
          <w:color w:val="000000"/>
        </w:rPr>
        <w:t xml:space="preserve"> </w:t>
      </w:r>
      <w:r w:rsidR="005F1058" w:rsidRPr="00F02AE1">
        <w:rPr>
          <w:rFonts w:eastAsia="Times New Roman" w:cs="Times New Roman"/>
          <w:b/>
          <w:bCs/>
          <w:color w:val="000000"/>
        </w:rPr>
        <w:t>Table 1</w:t>
      </w:r>
      <w:r w:rsidR="002A67E8" w:rsidRPr="00F02AE1">
        <w:rPr>
          <w:rFonts w:eastAsia="Times New Roman" w:cs="Times New Roman"/>
          <w:b/>
          <w:bCs/>
          <w:color w:val="000000"/>
        </w:rPr>
        <w:t>.1</w:t>
      </w:r>
      <w:r w:rsidR="005F1058" w:rsidRPr="00F02AE1">
        <w:rPr>
          <w:rFonts w:eastAsia="Times New Roman" w:cs="Times New Roman"/>
          <w:b/>
          <w:bCs/>
          <w:color w:val="000000"/>
        </w:rPr>
        <w:t xml:space="preserve">a: </w:t>
      </w:r>
      <w:r w:rsidR="00FC1D48"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FC1D48" w:rsidRPr="00F02AE1">
        <w:rPr>
          <w:rFonts w:eastAsia="Times New Roman" w:cs="Times New Roman"/>
          <w:color w:val="222222"/>
          <w:shd w:val="clear" w:color="auto" w:fill="FFFFFF"/>
        </w:rPr>
        <w:t> </w:t>
      </w:r>
      <w:r w:rsidR="00FC1D48" w:rsidRPr="00F02AE1">
        <w:rPr>
          <w:rFonts w:eastAsia="Times New Roman" w:cs="Times New Roman"/>
          <w:color w:val="000000"/>
          <w:shd w:val="clear" w:color="auto" w:fill="FFFFFF"/>
        </w:rPr>
        <w:t>variable</w:t>
      </w:r>
      <w:proofErr w:type="gramEnd"/>
      <w:r w:rsidR="00FC1D48"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FC1D48" w:rsidRPr="00F02AE1">
        <w:rPr>
          <w:rFonts w:eastAsia="Times New Roman" w:cs="Times New Roman"/>
          <w:color w:val="000000"/>
          <w:shd w:val="clear" w:color="auto" w:fill="FFFFFF"/>
        </w:rPr>
        <w:t xml:space="preserve"> is excluded from the imputation model</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3"/>
        <w:gridCol w:w="1027"/>
        <w:gridCol w:w="1493"/>
        <w:gridCol w:w="877"/>
        <w:gridCol w:w="900"/>
        <w:gridCol w:w="900"/>
        <w:gridCol w:w="990"/>
        <w:gridCol w:w="900"/>
        <w:gridCol w:w="1080"/>
      </w:tblGrid>
      <w:tr w:rsidR="00CF58AD" w:rsidRPr="00F02AE1" w14:paraId="486299CE" w14:textId="77777777" w:rsidTr="00DA40AE">
        <w:trPr>
          <w:trHeight w:val="300"/>
          <w:jc w:val="center"/>
        </w:trPr>
        <w:tc>
          <w:tcPr>
            <w:tcW w:w="1688" w:type="dxa"/>
            <w:gridSpan w:val="2"/>
            <w:shd w:val="clear" w:color="auto" w:fill="auto"/>
            <w:noWrap/>
            <w:vAlign w:val="center"/>
            <w:hideMark/>
          </w:tcPr>
          <w:p w14:paraId="49CB1832" w14:textId="77777777" w:rsidR="00333857" w:rsidRPr="00F02AE1" w:rsidRDefault="00333857" w:rsidP="001A0FB5">
            <w:pPr>
              <w:spacing w:line="360" w:lineRule="auto"/>
              <w:rPr>
                <w:rFonts w:eastAsia="Times New Roman" w:cs="Times New Roman"/>
                <w:b/>
                <w:color w:val="000000"/>
              </w:rPr>
            </w:pPr>
          </w:p>
        </w:tc>
        <w:tc>
          <w:tcPr>
            <w:tcW w:w="1027" w:type="dxa"/>
            <w:shd w:val="clear" w:color="auto" w:fill="auto"/>
            <w:noWrap/>
            <w:vAlign w:val="center"/>
            <w:hideMark/>
          </w:tcPr>
          <w:p w14:paraId="0F6C0824" w14:textId="66879D24"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93" w:type="dxa"/>
            <w:shd w:val="clear" w:color="auto" w:fill="auto"/>
            <w:noWrap/>
            <w:vAlign w:val="center"/>
            <w:hideMark/>
          </w:tcPr>
          <w:p w14:paraId="3E80F59D" w14:textId="062E620D" w:rsidR="00333857" w:rsidRPr="00F02AE1" w:rsidRDefault="00CF58AD" w:rsidP="001A0FB5">
            <w:pPr>
              <w:spacing w:line="360" w:lineRule="auto"/>
              <w:jc w:val="center"/>
              <w:rPr>
                <w:rFonts w:eastAsia="Times New Roman" w:cs="Times New Roman"/>
                <w:b/>
                <w:color w:val="000000"/>
              </w:rPr>
            </w:pPr>
            <w:r w:rsidRPr="00F02AE1">
              <w:rPr>
                <w:rFonts w:eastAsia="Times New Roman" w:cs="Times New Roman"/>
                <w:b/>
                <w:color w:val="000000"/>
              </w:rPr>
              <w:t xml:space="preserve">Pooled Std. </w:t>
            </w:r>
          </w:p>
        </w:tc>
        <w:tc>
          <w:tcPr>
            <w:tcW w:w="877" w:type="dxa"/>
            <w:shd w:val="clear" w:color="auto" w:fill="auto"/>
            <w:noWrap/>
            <w:vAlign w:val="center"/>
            <w:hideMark/>
          </w:tcPr>
          <w:p w14:paraId="745B6C23" w14:textId="612050BC" w:rsidR="00333857" w:rsidRPr="00F02AE1" w:rsidRDefault="00DA40AE"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900" w:type="dxa"/>
            <w:shd w:val="clear" w:color="auto" w:fill="auto"/>
            <w:noWrap/>
            <w:vAlign w:val="center"/>
            <w:hideMark/>
          </w:tcPr>
          <w:p w14:paraId="72506E54" w14:textId="55ACB538" w:rsidR="00333857" w:rsidRPr="00F02AE1" w:rsidRDefault="00CF58AD"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12A570D9" w14:textId="6DA7384D" w:rsidR="00333857" w:rsidRPr="00F02AE1" w:rsidRDefault="00CF58AD"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2E576040" w14:textId="2F695B52"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900" w:type="dxa"/>
            <w:shd w:val="clear" w:color="auto" w:fill="auto"/>
            <w:noWrap/>
            <w:vAlign w:val="center"/>
            <w:hideMark/>
          </w:tcPr>
          <w:p w14:paraId="6FE6F0B2" w14:textId="5D700AB3"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09ACE1E4" w14:textId="7B8019D0"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CF58AD" w:rsidRPr="00F02AE1" w14:paraId="386EEA25" w14:textId="77777777" w:rsidTr="00DA40AE">
        <w:trPr>
          <w:trHeight w:val="300"/>
          <w:jc w:val="center"/>
        </w:trPr>
        <w:tc>
          <w:tcPr>
            <w:tcW w:w="1688" w:type="dxa"/>
            <w:gridSpan w:val="2"/>
            <w:shd w:val="clear" w:color="auto" w:fill="auto"/>
            <w:noWrap/>
            <w:vAlign w:val="center"/>
            <w:hideMark/>
          </w:tcPr>
          <w:p w14:paraId="09B35399" w14:textId="06DBB44D"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1027" w:type="dxa"/>
            <w:shd w:val="clear" w:color="auto" w:fill="auto"/>
            <w:noWrap/>
            <w:vAlign w:val="center"/>
            <w:hideMark/>
          </w:tcPr>
          <w:p w14:paraId="3F9ACD4E" w14:textId="075DF2A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5.001</w:t>
            </w:r>
          </w:p>
        </w:tc>
        <w:tc>
          <w:tcPr>
            <w:tcW w:w="1493" w:type="dxa"/>
            <w:shd w:val="clear" w:color="auto" w:fill="auto"/>
            <w:noWrap/>
            <w:vAlign w:val="center"/>
            <w:hideMark/>
          </w:tcPr>
          <w:p w14:paraId="30C2F012" w14:textId="570B1CC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0.318</w:t>
            </w:r>
          </w:p>
        </w:tc>
        <w:tc>
          <w:tcPr>
            <w:tcW w:w="877" w:type="dxa"/>
            <w:shd w:val="clear" w:color="auto" w:fill="auto"/>
            <w:noWrap/>
            <w:vAlign w:val="center"/>
            <w:hideMark/>
          </w:tcPr>
          <w:p w14:paraId="4180A7FF" w14:textId="02D199E5"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900" w:type="dxa"/>
            <w:shd w:val="clear" w:color="auto" w:fill="auto"/>
            <w:noWrap/>
            <w:vAlign w:val="center"/>
            <w:hideMark/>
          </w:tcPr>
          <w:p w14:paraId="7FB9CA15" w14:textId="42ED071A"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4.385</w:t>
            </w:r>
          </w:p>
        </w:tc>
        <w:tc>
          <w:tcPr>
            <w:tcW w:w="900" w:type="dxa"/>
            <w:shd w:val="clear" w:color="auto" w:fill="auto"/>
            <w:noWrap/>
            <w:vAlign w:val="center"/>
            <w:hideMark/>
          </w:tcPr>
          <w:p w14:paraId="158A8FC7" w14:textId="674BB496"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4B0D55D0" w14:textId="5220C358"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1.249</w:t>
            </w:r>
          </w:p>
        </w:tc>
        <w:tc>
          <w:tcPr>
            <w:tcW w:w="900" w:type="dxa"/>
            <w:shd w:val="clear" w:color="auto" w:fill="auto"/>
            <w:noWrap/>
            <w:vAlign w:val="center"/>
            <w:hideMark/>
          </w:tcPr>
          <w:p w14:paraId="7FBA7A6A" w14:textId="69144E5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0.990</w:t>
            </w:r>
          </w:p>
        </w:tc>
        <w:tc>
          <w:tcPr>
            <w:tcW w:w="1080" w:type="dxa"/>
            <w:shd w:val="clear" w:color="auto" w:fill="auto"/>
            <w:noWrap/>
            <w:vAlign w:val="center"/>
            <w:hideMark/>
          </w:tcPr>
          <w:p w14:paraId="2FF72C65" w14:textId="3A69A7E6"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CF58AD" w:rsidRPr="00F02AE1" w14:paraId="1D75B449" w14:textId="77777777" w:rsidTr="00DA40AE">
        <w:trPr>
          <w:trHeight w:val="300"/>
          <w:jc w:val="center"/>
        </w:trPr>
        <w:tc>
          <w:tcPr>
            <w:tcW w:w="1688" w:type="dxa"/>
            <w:gridSpan w:val="2"/>
            <w:shd w:val="clear" w:color="auto" w:fill="auto"/>
            <w:noWrap/>
            <w:vAlign w:val="center"/>
            <w:hideMark/>
          </w:tcPr>
          <w:p w14:paraId="121963E9" w14:textId="6C64A135"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1027" w:type="dxa"/>
            <w:shd w:val="clear" w:color="auto" w:fill="auto"/>
            <w:noWrap/>
            <w:vAlign w:val="center"/>
            <w:hideMark/>
          </w:tcPr>
          <w:p w14:paraId="731AACA5" w14:textId="3526C03D"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5.506</w:t>
            </w:r>
          </w:p>
        </w:tc>
        <w:tc>
          <w:tcPr>
            <w:tcW w:w="1493" w:type="dxa"/>
            <w:shd w:val="clear" w:color="auto" w:fill="auto"/>
            <w:noWrap/>
            <w:vAlign w:val="center"/>
            <w:hideMark/>
          </w:tcPr>
          <w:p w14:paraId="615E2F53" w14:textId="23199D95"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0.301</w:t>
            </w:r>
          </w:p>
        </w:tc>
        <w:tc>
          <w:tcPr>
            <w:tcW w:w="877" w:type="dxa"/>
            <w:shd w:val="clear" w:color="auto" w:fill="auto"/>
            <w:noWrap/>
            <w:vAlign w:val="center"/>
            <w:hideMark/>
          </w:tcPr>
          <w:p w14:paraId="754A66E1" w14:textId="0FDAB80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0.368</w:t>
            </w:r>
          </w:p>
        </w:tc>
        <w:tc>
          <w:tcPr>
            <w:tcW w:w="900" w:type="dxa"/>
            <w:shd w:val="clear" w:color="auto" w:fill="auto"/>
            <w:noWrap/>
            <w:vAlign w:val="center"/>
            <w:hideMark/>
          </w:tcPr>
          <w:p w14:paraId="4259BCE0" w14:textId="2FB88519"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4.916</w:t>
            </w:r>
          </w:p>
        </w:tc>
        <w:tc>
          <w:tcPr>
            <w:tcW w:w="900" w:type="dxa"/>
            <w:shd w:val="clear" w:color="auto" w:fill="auto"/>
            <w:noWrap/>
            <w:vAlign w:val="center"/>
            <w:hideMark/>
          </w:tcPr>
          <w:p w14:paraId="07AFB006" w14:textId="0153943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6.097</w:t>
            </w:r>
          </w:p>
        </w:tc>
        <w:tc>
          <w:tcPr>
            <w:tcW w:w="990" w:type="dxa"/>
          </w:tcPr>
          <w:p w14:paraId="32DA318C" w14:textId="3008869B"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1.181</w:t>
            </w:r>
          </w:p>
        </w:tc>
        <w:tc>
          <w:tcPr>
            <w:tcW w:w="900" w:type="dxa"/>
            <w:shd w:val="clear" w:color="auto" w:fill="auto"/>
            <w:noWrap/>
            <w:vAlign w:val="center"/>
            <w:hideMark/>
          </w:tcPr>
          <w:p w14:paraId="7A009710" w14:textId="59A1E4FA"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0.569</w:t>
            </w:r>
          </w:p>
        </w:tc>
        <w:tc>
          <w:tcPr>
            <w:tcW w:w="1080" w:type="dxa"/>
            <w:shd w:val="clear" w:color="auto" w:fill="auto"/>
            <w:noWrap/>
            <w:vAlign w:val="center"/>
            <w:hideMark/>
          </w:tcPr>
          <w:p w14:paraId="03B04C8F" w14:textId="7591D76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CF58AD" w:rsidRPr="00F02AE1" w14:paraId="03C9A2B9" w14:textId="77777777" w:rsidTr="00DA40AE">
        <w:trPr>
          <w:trHeight w:val="300"/>
          <w:jc w:val="center"/>
        </w:trPr>
        <w:tc>
          <w:tcPr>
            <w:tcW w:w="645" w:type="dxa"/>
            <w:vMerge w:val="restart"/>
            <w:shd w:val="clear" w:color="auto" w:fill="auto"/>
            <w:noWrap/>
            <w:vAlign w:val="center"/>
            <w:hideMark/>
          </w:tcPr>
          <w:p w14:paraId="0ED37ADF" w14:textId="39247EB6"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3" w:type="dxa"/>
            <w:shd w:val="clear" w:color="auto" w:fill="auto"/>
            <w:vAlign w:val="center"/>
          </w:tcPr>
          <w:p w14:paraId="4792200C" w14:textId="720234C5"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1027" w:type="dxa"/>
            <w:shd w:val="clear" w:color="auto" w:fill="auto"/>
            <w:noWrap/>
            <w:vAlign w:val="center"/>
            <w:hideMark/>
          </w:tcPr>
          <w:p w14:paraId="4BE449CB" w14:textId="4CA5DAC6"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5.024</w:t>
            </w:r>
          </w:p>
        </w:tc>
        <w:tc>
          <w:tcPr>
            <w:tcW w:w="1493" w:type="dxa"/>
            <w:shd w:val="clear" w:color="auto" w:fill="auto"/>
            <w:noWrap/>
            <w:vAlign w:val="center"/>
            <w:hideMark/>
          </w:tcPr>
          <w:p w14:paraId="0FEFDDFF" w14:textId="457C958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0.406</w:t>
            </w:r>
          </w:p>
        </w:tc>
        <w:tc>
          <w:tcPr>
            <w:tcW w:w="877" w:type="dxa"/>
            <w:shd w:val="clear" w:color="auto" w:fill="auto"/>
            <w:noWrap/>
            <w:vAlign w:val="center"/>
            <w:hideMark/>
          </w:tcPr>
          <w:p w14:paraId="00242CAC" w14:textId="0528A146"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0.147</w:t>
            </w:r>
          </w:p>
        </w:tc>
        <w:tc>
          <w:tcPr>
            <w:tcW w:w="900" w:type="dxa"/>
            <w:shd w:val="clear" w:color="auto" w:fill="auto"/>
            <w:noWrap/>
            <w:vAlign w:val="center"/>
            <w:hideMark/>
          </w:tcPr>
          <w:p w14:paraId="06D27C55" w14:textId="525A859B"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4.227</w:t>
            </w:r>
          </w:p>
        </w:tc>
        <w:tc>
          <w:tcPr>
            <w:tcW w:w="900" w:type="dxa"/>
            <w:shd w:val="clear" w:color="auto" w:fill="auto"/>
            <w:noWrap/>
            <w:vAlign w:val="center"/>
            <w:hideMark/>
          </w:tcPr>
          <w:p w14:paraId="53F8850C" w14:textId="145DBA0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5.820</w:t>
            </w:r>
          </w:p>
        </w:tc>
        <w:tc>
          <w:tcPr>
            <w:tcW w:w="990" w:type="dxa"/>
          </w:tcPr>
          <w:p w14:paraId="0E923FC3" w14:textId="68C0304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1.593</w:t>
            </w:r>
          </w:p>
        </w:tc>
        <w:tc>
          <w:tcPr>
            <w:tcW w:w="900" w:type="dxa"/>
            <w:shd w:val="clear" w:color="auto" w:fill="auto"/>
            <w:noWrap/>
            <w:vAlign w:val="center"/>
            <w:hideMark/>
          </w:tcPr>
          <w:p w14:paraId="0015001C" w14:textId="77ABA2D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0B1E5CC" w14:textId="6F52647B"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0.376</w:t>
            </w:r>
          </w:p>
        </w:tc>
      </w:tr>
      <w:tr w:rsidR="00CF58AD" w:rsidRPr="00F02AE1" w14:paraId="67991F23" w14:textId="77777777" w:rsidTr="00DA40AE">
        <w:trPr>
          <w:trHeight w:val="300"/>
          <w:jc w:val="center"/>
        </w:trPr>
        <w:tc>
          <w:tcPr>
            <w:tcW w:w="645" w:type="dxa"/>
            <w:vMerge/>
            <w:shd w:val="clear" w:color="auto" w:fill="auto"/>
            <w:noWrap/>
            <w:vAlign w:val="center"/>
            <w:hideMark/>
          </w:tcPr>
          <w:p w14:paraId="7B21BD47" w14:textId="77777777" w:rsidR="00333857" w:rsidRPr="00F02AE1" w:rsidRDefault="00333857" w:rsidP="001A0FB5">
            <w:pPr>
              <w:spacing w:line="360" w:lineRule="auto"/>
              <w:rPr>
                <w:rFonts w:eastAsia="Times New Roman" w:cs="Times New Roman"/>
                <w:b/>
                <w:color w:val="000000"/>
              </w:rPr>
            </w:pPr>
          </w:p>
        </w:tc>
        <w:tc>
          <w:tcPr>
            <w:tcW w:w="1043" w:type="dxa"/>
            <w:shd w:val="clear" w:color="auto" w:fill="auto"/>
            <w:vAlign w:val="center"/>
          </w:tcPr>
          <w:p w14:paraId="69744BA0" w14:textId="284A0646"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1027" w:type="dxa"/>
            <w:shd w:val="clear" w:color="auto" w:fill="auto"/>
            <w:noWrap/>
            <w:vAlign w:val="center"/>
            <w:hideMark/>
          </w:tcPr>
          <w:p w14:paraId="2D8630B6" w14:textId="0E77A9BD"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5.021</w:t>
            </w:r>
          </w:p>
        </w:tc>
        <w:tc>
          <w:tcPr>
            <w:tcW w:w="1493" w:type="dxa"/>
            <w:shd w:val="clear" w:color="auto" w:fill="auto"/>
            <w:noWrap/>
            <w:vAlign w:val="center"/>
            <w:hideMark/>
          </w:tcPr>
          <w:p w14:paraId="10078C10" w14:textId="7F8A50C3"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0.401</w:t>
            </w:r>
          </w:p>
        </w:tc>
        <w:tc>
          <w:tcPr>
            <w:tcW w:w="877" w:type="dxa"/>
            <w:shd w:val="clear" w:color="auto" w:fill="auto"/>
            <w:noWrap/>
            <w:vAlign w:val="center"/>
            <w:hideMark/>
          </w:tcPr>
          <w:p w14:paraId="0C950267" w14:textId="0DB6380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0.112</w:t>
            </w:r>
          </w:p>
        </w:tc>
        <w:tc>
          <w:tcPr>
            <w:tcW w:w="900" w:type="dxa"/>
            <w:shd w:val="clear" w:color="auto" w:fill="auto"/>
            <w:noWrap/>
            <w:vAlign w:val="center"/>
            <w:hideMark/>
          </w:tcPr>
          <w:p w14:paraId="4B89F2EC" w14:textId="0BFE823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4.237</w:t>
            </w:r>
          </w:p>
        </w:tc>
        <w:tc>
          <w:tcPr>
            <w:tcW w:w="900" w:type="dxa"/>
            <w:shd w:val="clear" w:color="auto" w:fill="auto"/>
            <w:noWrap/>
            <w:vAlign w:val="center"/>
            <w:hideMark/>
          </w:tcPr>
          <w:p w14:paraId="063928D8" w14:textId="1CDDD07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5.806</w:t>
            </w:r>
          </w:p>
        </w:tc>
        <w:tc>
          <w:tcPr>
            <w:tcW w:w="990" w:type="dxa"/>
          </w:tcPr>
          <w:p w14:paraId="1EDFCF03" w14:textId="1146EB5E"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1.569</w:t>
            </w:r>
          </w:p>
        </w:tc>
        <w:tc>
          <w:tcPr>
            <w:tcW w:w="900" w:type="dxa"/>
            <w:shd w:val="clear" w:color="auto" w:fill="auto"/>
            <w:noWrap/>
            <w:vAlign w:val="center"/>
            <w:hideMark/>
          </w:tcPr>
          <w:p w14:paraId="59E0A987" w14:textId="1BA4DDDB"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1AD48FB0" w14:textId="75F1218A"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0.358</w:t>
            </w:r>
          </w:p>
        </w:tc>
      </w:tr>
      <w:tr w:rsidR="00CF58AD" w:rsidRPr="00F02AE1" w14:paraId="115F6A37" w14:textId="77777777" w:rsidTr="00DA40AE">
        <w:trPr>
          <w:trHeight w:val="300"/>
          <w:jc w:val="center"/>
        </w:trPr>
        <w:tc>
          <w:tcPr>
            <w:tcW w:w="645" w:type="dxa"/>
            <w:vMerge/>
            <w:shd w:val="clear" w:color="auto" w:fill="auto"/>
            <w:noWrap/>
            <w:vAlign w:val="center"/>
            <w:hideMark/>
          </w:tcPr>
          <w:p w14:paraId="4555BE76" w14:textId="77777777" w:rsidR="00333857" w:rsidRPr="00F02AE1" w:rsidRDefault="00333857" w:rsidP="001A0FB5">
            <w:pPr>
              <w:spacing w:line="360" w:lineRule="auto"/>
              <w:rPr>
                <w:rFonts w:eastAsia="Times New Roman" w:cs="Times New Roman"/>
                <w:b/>
                <w:color w:val="000000"/>
              </w:rPr>
            </w:pPr>
          </w:p>
        </w:tc>
        <w:tc>
          <w:tcPr>
            <w:tcW w:w="1043" w:type="dxa"/>
            <w:shd w:val="clear" w:color="auto" w:fill="auto"/>
            <w:vAlign w:val="center"/>
          </w:tcPr>
          <w:p w14:paraId="784C7780" w14:textId="6A04B9DF"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1027" w:type="dxa"/>
            <w:shd w:val="clear" w:color="auto" w:fill="auto"/>
            <w:noWrap/>
            <w:vAlign w:val="center"/>
            <w:hideMark/>
          </w:tcPr>
          <w:p w14:paraId="28915805" w14:textId="5D534FD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5.024</w:t>
            </w:r>
          </w:p>
        </w:tc>
        <w:tc>
          <w:tcPr>
            <w:tcW w:w="1493" w:type="dxa"/>
            <w:shd w:val="clear" w:color="auto" w:fill="auto"/>
            <w:noWrap/>
            <w:vAlign w:val="center"/>
            <w:hideMark/>
          </w:tcPr>
          <w:p w14:paraId="6AEA8EA8" w14:textId="1290FF0E"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0.398</w:t>
            </w:r>
          </w:p>
        </w:tc>
        <w:tc>
          <w:tcPr>
            <w:tcW w:w="877" w:type="dxa"/>
            <w:shd w:val="clear" w:color="auto" w:fill="auto"/>
            <w:noWrap/>
            <w:vAlign w:val="center"/>
            <w:hideMark/>
          </w:tcPr>
          <w:p w14:paraId="436FB0E0" w14:textId="732309F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0.107</w:t>
            </w:r>
          </w:p>
        </w:tc>
        <w:tc>
          <w:tcPr>
            <w:tcW w:w="900" w:type="dxa"/>
            <w:shd w:val="clear" w:color="auto" w:fill="auto"/>
            <w:noWrap/>
            <w:vAlign w:val="center"/>
            <w:hideMark/>
          </w:tcPr>
          <w:p w14:paraId="2EE1664E" w14:textId="0965F1C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4.248</w:t>
            </w:r>
          </w:p>
        </w:tc>
        <w:tc>
          <w:tcPr>
            <w:tcW w:w="900" w:type="dxa"/>
            <w:shd w:val="clear" w:color="auto" w:fill="auto"/>
            <w:noWrap/>
            <w:vAlign w:val="center"/>
            <w:hideMark/>
          </w:tcPr>
          <w:p w14:paraId="181E8B84" w14:textId="4B72B1A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5.806</w:t>
            </w:r>
          </w:p>
        </w:tc>
        <w:tc>
          <w:tcPr>
            <w:tcW w:w="990" w:type="dxa"/>
          </w:tcPr>
          <w:p w14:paraId="4DF45785" w14:textId="77E1174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1.558</w:t>
            </w:r>
          </w:p>
        </w:tc>
        <w:tc>
          <w:tcPr>
            <w:tcW w:w="900" w:type="dxa"/>
            <w:shd w:val="clear" w:color="auto" w:fill="auto"/>
            <w:noWrap/>
            <w:vAlign w:val="center"/>
            <w:hideMark/>
          </w:tcPr>
          <w:p w14:paraId="66DAFDE0" w14:textId="0B155F4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7A4A59AE" w14:textId="3258D0C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0.352</w:t>
            </w:r>
          </w:p>
        </w:tc>
      </w:tr>
    </w:tbl>
    <w:p w14:paraId="4C449ABE" w14:textId="77777777" w:rsidR="0003181D" w:rsidRPr="00F02AE1" w:rsidRDefault="0003181D" w:rsidP="001A0FB5">
      <w:pPr>
        <w:spacing w:line="360" w:lineRule="auto"/>
        <w:ind w:left="360"/>
        <w:rPr>
          <w:rFonts w:cs="Times New Roman"/>
        </w:rPr>
      </w:pPr>
    </w:p>
    <w:p w14:paraId="58BB9B60" w14:textId="77777777" w:rsidR="006074AD" w:rsidRPr="00F02AE1" w:rsidRDefault="0003181D" w:rsidP="006074AD">
      <w:pPr>
        <w:spacing w:line="360" w:lineRule="auto"/>
        <w:rPr>
          <w:rFonts w:cs="Times New Roman"/>
        </w:rPr>
      </w:pPr>
      <w:r w:rsidRPr="00F02AE1">
        <w:rPr>
          <w:rFonts w:cs="Times New Roman"/>
        </w:rPr>
        <w:t xml:space="preserve">The point estimates in this case are unbiased except for complete case analysis, which is inflated. The pooled standard deviation is valid for complete case analysis but slightly higher for all the multiple imputation settings. Standard error of the treatment effect is lower in the multiple imputation setting than the complete data and complete case analysis. This implies that when data is multiple imputed, it is </w:t>
      </w:r>
      <w:r w:rsidR="00801F99" w:rsidRPr="00F02AE1">
        <w:rPr>
          <w:rFonts w:cs="Times New Roman"/>
        </w:rPr>
        <w:t>more stable</w:t>
      </w:r>
      <w:r w:rsidRPr="00F02AE1">
        <w:rPr>
          <w:rFonts w:cs="Times New Roman"/>
        </w:rPr>
        <w:t xml:space="preserve">. The length of the confidence intervals for the complete data and complete case analysis are similar. In multiple </w:t>
      </w:r>
      <w:proofErr w:type="gramStart"/>
      <w:r w:rsidRPr="00F02AE1">
        <w:rPr>
          <w:rFonts w:cs="Times New Roman"/>
        </w:rPr>
        <w:t>imputation</w:t>
      </w:r>
      <w:proofErr w:type="gramEnd"/>
      <w:r w:rsidRPr="00F02AE1">
        <w:rPr>
          <w:rFonts w:cs="Times New Roman"/>
        </w:rPr>
        <w:t>, the length of the confidence interval is slightly wider so coverage is 100% but this is due to the wider confidence interval.</w:t>
      </w:r>
      <w:r w:rsidR="00801F99" w:rsidRPr="00F02AE1">
        <w:rPr>
          <w:rFonts w:cs="Times New Roman"/>
        </w:rPr>
        <w:t xml:space="preserve"> </w:t>
      </w:r>
      <w:r w:rsidR="006074AD" w:rsidRPr="00F02AE1">
        <w:rPr>
          <w:rFonts w:cs="Times New Roman"/>
        </w:rPr>
        <w:t xml:space="preserve">Coverage for multiple </w:t>
      </w:r>
      <w:proofErr w:type="gramStart"/>
      <w:r w:rsidR="006074AD" w:rsidRPr="00F02AE1">
        <w:rPr>
          <w:rFonts w:cs="Times New Roman"/>
        </w:rPr>
        <w:t>imputation</w:t>
      </w:r>
      <w:proofErr w:type="gramEnd"/>
      <w:r w:rsidR="006074AD" w:rsidRPr="00F02AE1">
        <w:rPr>
          <w:rFonts w:cs="Times New Roman"/>
        </w:rPr>
        <w:t xml:space="preserve"> is comparable to the complete data but coverage for complete case analysis is poor.</w:t>
      </w:r>
    </w:p>
    <w:p w14:paraId="2BDE97CC" w14:textId="77777777" w:rsidR="00801F99" w:rsidRPr="00F02AE1" w:rsidRDefault="00801F99" w:rsidP="006074AD">
      <w:pPr>
        <w:spacing w:line="360" w:lineRule="auto"/>
        <w:rPr>
          <w:rFonts w:eastAsia="Times New Roman" w:cs="Times New Roman"/>
          <w:b/>
          <w:bCs/>
          <w:color w:val="000000"/>
        </w:rPr>
      </w:pPr>
      <w:r w:rsidRPr="00F02AE1">
        <w:rPr>
          <w:rFonts w:eastAsia="Times New Roman" w:cs="Times New Roman"/>
          <w:b/>
          <w:bCs/>
          <w:color w:val="000000"/>
        </w:rPr>
        <w:br w:type="page"/>
      </w:r>
    </w:p>
    <w:p w14:paraId="108E9FFF" w14:textId="5C0E4E4C" w:rsidR="00566351" w:rsidRPr="00F02AE1" w:rsidRDefault="00566351" w:rsidP="001A0FB5">
      <w:pPr>
        <w:spacing w:line="360" w:lineRule="auto"/>
        <w:ind w:left="360"/>
        <w:rPr>
          <w:rFonts w:cs="Times New Roman"/>
          <w:b/>
        </w:rPr>
      </w:pPr>
      <w:r w:rsidRPr="00F02AE1">
        <w:rPr>
          <w:rFonts w:eastAsia="Times New Roman" w:cs="Times New Roman"/>
          <w:b/>
          <w:bCs/>
          <w:color w:val="000000"/>
        </w:rPr>
        <w:lastRenderedPageBreak/>
        <w:t>Table 1</w:t>
      </w:r>
      <w:r w:rsidR="002A67E8" w:rsidRPr="00F02AE1">
        <w:rPr>
          <w:rFonts w:eastAsia="Times New Roman" w:cs="Times New Roman"/>
          <w:b/>
          <w:bCs/>
          <w:color w:val="000000"/>
        </w:rPr>
        <w:t>.1</w:t>
      </w:r>
      <w:r w:rsidRPr="00F02AE1">
        <w:rPr>
          <w:rFonts w:eastAsia="Times New Roman" w:cs="Times New Roman"/>
          <w:b/>
          <w:bCs/>
          <w:color w:val="000000"/>
        </w:rPr>
        <w:t xml:space="preserve">b: </w:t>
      </w:r>
      <w:r w:rsidR="00447E48"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447E48" w:rsidRPr="00F02AE1">
        <w:rPr>
          <w:rFonts w:eastAsia="Times New Roman" w:cs="Times New Roman"/>
          <w:color w:val="222222"/>
          <w:shd w:val="clear" w:color="auto" w:fill="FFFFFF"/>
        </w:rPr>
        <w:t> </w:t>
      </w:r>
      <w:r w:rsidR="00447E48" w:rsidRPr="00F02AE1">
        <w:rPr>
          <w:rFonts w:eastAsia="Times New Roman" w:cs="Times New Roman"/>
          <w:color w:val="000000"/>
          <w:shd w:val="clear" w:color="auto" w:fill="FFFFFF"/>
        </w:rPr>
        <w:t>variable</w:t>
      </w:r>
      <w:proofErr w:type="gramEnd"/>
      <w:r w:rsidR="00447E48"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447E48" w:rsidRPr="00F02AE1">
        <w:rPr>
          <w:rFonts w:eastAsia="Times New Roman" w:cs="Times New Roman"/>
          <w:color w:val="000000"/>
          <w:shd w:val="clear" w:color="auto" w:fill="FFFFFF"/>
        </w:rPr>
        <w:t xml:space="preserve"> is included in the imputation model</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124"/>
        <w:gridCol w:w="990"/>
        <w:gridCol w:w="1530"/>
        <w:gridCol w:w="810"/>
        <w:gridCol w:w="810"/>
        <w:gridCol w:w="900"/>
        <w:gridCol w:w="990"/>
        <w:gridCol w:w="804"/>
        <w:gridCol w:w="1054"/>
      </w:tblGrid>
      <w:tr w:rsidR="00DA40AE" w:rsidRPr="00F02AE1" w14:paraId="592ABDC6" w14:textId="77777777" w:rsidTr="00DA40AE">
        <w:trPr>
          <w:trHeight w:val="300"/>
          <w:jc w:val="center"/>
        </w:trPr>
        <w:tc>
          <w:tcPr>
            <w:tcW w:w="1769" w:type="dxa"/>
            <w:gridSpan w:val="2"/>
            <w:shd w:val="clear" w:color="auto" w:fill="auto"/>
            <w:noWrap/>
            <w:vAlign w:val="center"/>
            <w:hideMark/>
          </w:tcPr>
          <w:p w14:paraId="4A9CBAC0" w14:textId="77777777" w:rsidR="00333857" w:rsidRPr="00F02AE1" w:rsidRDefault="00333857" w:rsidP="001A0FB5">
            <w:pPr>
              <w:spacing w:line="360" w:lineRule="auto"/>
              <w:rPr>
                <w:rFonts w:eastAsia="Times New Roman" w:cs="Times New Roman"/>
                <w:b/>
                <w:color w:val="000000"/>
              </w:rPr>
            </w:pPr>
          </w:p>
        </w:tc>
        <w:tc>
          <w:tcPr>
            <w:tcW w:w="990" w:type="dxa"/>
            <w:shd w:val="clear" w:color="auto" w:fill="auto"/>
            <w:noWrap/>
            <w:vAlign w:val="center"/>
            <w:hideMark/>
          </w:tcPr>
          <w:p w14:paraId="79B52BAB" w14:textId="7777777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365929BF" w14:textId="00A60F58" w:rsidR="00333857"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10" w:type="dxa"/>
            <w:shd w:val="clear" w:color="auto" w:fill="auto"/>
            <w:noWrap/>
            <w:vAlign w:val="center"/>
            <w:hideMark/>
          </w:tcPr>
          <w:p w14:paraId="15A34A26" w14:textId="18719C47" w:rsidR="00333857" w:rsidRPr="00F02AE1" w:rsidRDefault="00DA40AE"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34604B67" w14:textId="17E5A281" w:rsidR="00333857"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6D397FB6" w14:textId="61A1EBF7" w:rsidR="00333857"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25CEE06E" w14:textId="21D0926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04" w:type="dxa"/>
            <w:shd w:val="clear" w:color="auto" w:fill="auto"/>
            <w:noWrap/>
            <w:vAlign w:val="center"/>
            <w:hideMark/>
          </w:tcPr>
          <w:p w14:paraId="51E56C64" w14:textId="167BC8B1"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54" w:type="dxa"/>
            <w:shd w:val="clear" w:color="auto" w:fill="auto"/>
            <w:noWrap/>
            <w:vAlign w:val="center"/>
            <w:hideMark/>
          </w:tcPr>
          <w:p w14:paraId="697C1B28" w14:textId="7777777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DA40AE" w:rsidRPr="00F02AE1" w14:paraId="4C622815" w14:textId="77777777" w:rsidTr="00DA40AE">
        <w:trPr>
          <w:trHeight w:val="300"/>
          <w:jc w:val="center"/>
        </w:trPr>
        <w:tc>
          <w:tcPr>
            <w:tcW w:w="1769" w:type="dxa"/>
            <w:gridSpan w:val="2"/>
            <w:shd w:val="clear" w:color="auto" w:fill="auto"/>
            <w:noWrap/>
            <w:vAlign w:val="center"/>
            <w:hideMark/>
          </w:tcPr>
          <w:p w14:paraId="57BF3284" w14:textId="7777777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5D01C6C5"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5.001</w:t>
            </w:r>
          </w:p>
        </w:tc>
        <w:tc>
          <w:tcPr>
            <w:tcW w:w="1530" w:type="dxa"/>
            <w:shd w:val="clear" w:color="auto" w:fill="auto"/>
            <w:noWrap/>
            <w:vAlign w:val="center"/>
            <w:hideMark/>
          </w:tcPr>
          <w:p w14:paraId="28336516"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0.318</w:t>
            </w:r>
          </w:p>
        </w:tc>
        <w:tc>
          <w:tcPr>
            <w:tcW w:w="810" w:type="dxa"/>
            <w:shd w:val="clear" w:color="auto" w:fill="auto"/>
            <w:noWrap/>
            <w:vAlign w:val="center"/>
            <w:hideMark/>
          </w:tcPr>
          <w:p w14:paraId="56B9B796"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2DC4D0FB"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4.385</w:t>
            </w:r>
          </w:p>
        </w:tc>
        <w:tc>
          <w:tcPr>
            <w:tcW w:w="900" w:type="dxa"/>
            <w:shd w:val="clear" w:color="auto" w:fill="auto"/>
            <w:noWrap/>
            <w:vAlign w:val="center"/>
            <w:hideMark/>
          </w:tcPr>
          <w:p w14:paraId="7291FEB4"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57794B16" w14:textId="501E3939"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1.249</w:t>
            </w:r>
          </w:p>
        </w:tc>
        <w:tc>
          <w:tcPr>
            <w:tcW w:w="804" w:type="dxa"/>
            <w:shd w:val="clear" w:color="auto" w:fill="auto"/>
            <w:noWrap/>
            <w:vAlign w:val="center"/>
            <w:hideMark/>
          </w:tcPr>
          <w:p w14:paraId="65E53134" w14:textId="598D4B9D"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0.990</w:t>
            </w:r>
          </w:p>
        </w:tc>
        <w:tc>
          <w:tcPr>
            <w:tcW w:w="1054" w:type="dxa"/>
            <w:shd w:val="clear" w:color="auto" w:fill="auto"/>
            <w:noWrap/>
            <w:vAlign w:val="center"/>
            <w:hideMark/>
          </w:tcPr>
          <w:p w14:paraId="249D94CC"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32150848" w14:textId="77777777" w:rsidTr="00DA40AE">
        <w:trPr>
          <w:trHeight w:val="300"/>
          <w:jc w:val="center"/>
        </w:trPr>
        <w:tc>
          <w:tcPr>
            <w:tcW w:w="1769" w:type="dxa"/>
            <w:gridSpan w:val="2"/>
            <w:shd w:val="clear" w:color="auto" w:fill="auto"/>
            <w:noWrap/>
            <w:vAlign w:val="center"/>
            <w:hideMark/>
          </w:tcPr>
          <w:p w14:paraId="6CA87C87" w14:textId="7777777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16BE2B26"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5.506</w:t>
            </w:r>
          </w:p>
        </w:tc>
        <w:tc>
          <w:tcPr>
            <w:tcW w:w="1530" w:type="dxa"/>
            <w:shd w:val="clear" w:color="auto" w:fill="auto"/>
            <w:noWrap/>
            <w:vAlign w:val="center"/>
            <w:hideMark/>
          </w:tcPr>
          <w:p w14:paraId="188A1E0F"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0.301</w:t>
            </w:r>
          </w:p>
        </w:tc>
        <w:tc>
          <w:tcPr>
            <w:tcW w:w="810" w:type="dxa"/>
            <w:shd w:val="clear" w:color="auto" w:fill="auto"/>
            <w:noWrap/>
            <w:vAlign w:val="center"/>
            <w:hideMark/>
          </w:tcPr>
          <w:p w14:paraId="05AFE358"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0.368</w:t>
            </w:r>
          </w:p>
        </w:tc>
        <w:tc>
          <w:tcPr>
            <w:tcW w:w="810" w:type="dxa"/>
            <w:shd w:val="clear" w:color="auto" w:fill="auto"/>
            <w:noWrap/>
            <w:vAlign w:val="center"/>
            <w:hideMark/>
          </w:tcPr>
          <w:p w14:paraId="47B15BCB"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4.916</w:t>
            </w:r>
          </w:p>
        </w:tc>
        <w:tc>
          <w:tcPr>
            <w:tcW w:w="900" w:type="dxa"/>
            <w:shd w:val="clear" w:color="auto" w:fill="auto"/>
            <w:noWrap/>
            <w:vAlign w:val="center"/>
            <w:hideMark/>
          </w:tcPr>
          <w:p w14:paraId="7A1B56C1"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6.097</w:t>
            </w:r>
          </w:p>
        </w:tc>
        <w:tc>
          <w:tcPr>
            <w:tcW w:w="990" w:type="dxa"/>
          </w:tcPr>
          <w:p w14:paraId="08228E86" w14:textId="3286209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1.181</w:t>
            </w:r>
          </w:p>
        </w:tc>
        <w:tc>
          <w:tcPr>
            <w:tcW w:w="804" w:type="dxa"/>
            <w:shd w:val="clear" w:color="auto" w:fill="auto"/>
            <w:noWrap/>
            <w:vAlign w:val="center"/>
            <w:hideMark/>
          </w:tcPr>
          <w:p w14:paraId="05DC2C6B" w14:textId="634278D6"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0.569</w:t>
            </w:r>
          </w:p>
        </w:tc>
        <w:tc>
          <w:tcPr>
            <w:tcW w:w="1054" w:type="dxa"/>
            <w:shd w:val="clear" w:color="auto" w:fill="auto"/>
            <w:noWrap/>
            <w:vAlign w:val="center"/>
            <w:hideMark/>
          </w:tcPr>
          <w:p w14:paraId="6AA0B38D" w14:textId="7777777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375C2EE9" w14:textId="77777777" w:rsidTr="00DA40AE">
        <w:trPr>
          <w:trHeight w:val="300"/>
          <w:jc w:val="center"/>
        </w:trPr>
        <w:tc>
          <w:tcPr>
            <w:tcW w:w="645" w:type="dxa"/>
            <w:vMerge w:val="restart"/>
            <w:shd w:val="clear" w:color="auto" w:fill="auto"/>
            <w:noWrap/>
            <w:vAlign w:val="center"/>
            <w:hideMark/>
          </w:tcPr>
          <w:p w14:paraId="6BEB86BF" w14:textId="77777777" w:rsidR="00333857" w:rsidRPr="00F02AE1" w:rsidRDefault="00333857"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24" w:type="dxa"/>
            <w:shd w:val="clear" w:color="auto" w:fill="auto"/>
            <w:vAlign w:val="center"/>
          </w:tcPr>
          <w:p w14:paraId="459D505D" w14:textId="77777777"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3F20C6BE" w14:textId="159F600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5.020</w:t>
            </w:r>
          </w:p>
        </w:tc>
        <w:tc>
          <w:tcPr>
            <w:tcW w:w="1530" w:type="dxa"/>
            <w:shd w:val="clear" w:color="auto" w:fill="auto"/>
            <w:noWrap/>
            <w:vAlign w:val="center"/>
            <w:hideMark/>
          </w:tcPr>
          <w:p w14:paraId="67754163" w14:textId="12366E9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0.379</w:t>
            </w:r>
          </w:p>
        </w:tc>
        <w:tc>
          <w:tcPr>
            <w:tcW w:w="810" w:type="dxa"/>
            <w:shd w:val="clear" w:color="auto" w:fill="auto"/>
            <w:noWrap/>
            <w:vAlign w:val="center"/>
            <w:hideMark/>
          </w:tcPr>
          <w:p w14:paraId="185A4F0E" w14:textId="7DB9418C"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0.118</w:t>
            </w:r>
          </w:p>
        </w:tc>
        <w:tc>
          <w:tcPr>
            <w:tcW w:w="810" w:type="dxa"/>
            <w:shd w:val="clear" w:color="auto" w:fill="auto"/>
            <w:noWrap/>
            <w:vAlign w:val="center"/>
            <w:hideMark/>
          </w:tcPr>
          <w:p w14:paraId="5B9788A0" w14:textId="6F50E61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4.276</w:t>
            </w:r>
          </w:p>
        </w:tc>
        <w:tc>
          <w:tcPr>
            <w:tcW w:w="900" w:type="dxa"/>
            <w:shd w:val="clear" w:color="auto" w:fill="auto"/>
            <w:noWrap/>
            <w:vAlign w:val="center"/>
            <w:hideMark/>
          </w:tcPr>
          <w:p w14:paraId="5F615956" w14:textId="32DB4A8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5.762</w:t>
            </w:r>
          </w:p>
        </w:tc>
        <w:tc>
          <w:tcPr>
            <w:tcW w:w="990" w:type="dxa"/>
          </w:tcPr>
          <w:p w14:paraId="2D6641E6" w14:textId="5E9D155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1.486</w:t>
            </w:r>
          </w:p>
        </w:tc>
        <w:tc>
          <w:tcPr>
            <w:tcW w:w="804" w:type="dxa"/>
            <w:shd w:val="clear" w:color="auto" w:fill="auto"/>
            <w:noWrap/>
            <w:vAlign w:val="center"/>
            <w:hideMark/>
          </w:tcPr>
          <w:p w14:paraId="34AD11B5" w14:textId="30C269EC"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6E8D21F2" w14:textId="3618BB4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0.270</w:t>
            </w:r>
          </w:p>
        </w:tc>
      </w:tr>
      <w:tr w:rsidR="00DA40AE" w:rsidRPr="00F02AE1" w14:paraId="77A54768" w14:textId="77777777" w:rsidTr="00DA40AE">
        <w:trPr>
          <w:trHeight w:val="300"/>
          <w:jc w:val="center"/>
        </w:trPr>
        <w:tc>
          <w:tcPr>
            <w:tcW w:w="645" w:type="dxa"/>
            <w:vMerge/>
            <w:shd w:val="clear" w:color="auto" w:fill="auto"/>
            <w:noWrap/>
            <w:vAlign w:val="center"/>
            <w:hideMark/>
          </w:tcPr>
          <w:p w14:paraId="66806CFF" w14:textId="77777777" w:rsidR="00333857" w:rsidRPr="00F02AE1" w:rsidRDefault="00333857" w:rsidP="001A0FB5">
            <w:pPr>
              <w:spacing w:line="360" w:lineRule="auto"/>
              <w:rPr>
                <w:rFonts w:eastAsia="Times New Roman" w:cs="Times New Roman"/>
                <w:b/>
                <w:color w:val="000000"/>
              </w:rPr>
            </w:pPr>
          </w:p>
        </w:tc>
        <w:tc>
          <w:tcPr>
            <w:tcW w:w="1124" w:type="dxa"/>
            <w:shd w:val="clear" w:color="auto" w:fill="auto"/>
            <w:vAlign w:val="center"/>
          </w:tcPr>
          <w:p w14:paraId="67E24FFF" w14:textId="77777777"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7023CFE9" w14:textId="16B4F0F5"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5.023</w:t>
            </w:r>
          </w:p>
        </w:tc>
        <w:tc>
          <w:tcPr>
            <w:tcW w:w="1530" w:type="dxa"/>
            <w:shd w:val="clear" w:color="auto" w:fill="auto"/>
            <w:noWrap/>
            <w:vAlign w:val="center"/>
            <w:hideMark/>
          </w:tcPr>
          <w:p w14:paraId="28EC1B87" w14:textId="11EF616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810" w:type="dxa"/>
            <w:shd w:val="clear" w:color="auto" w:fill="auto"/>
            <w:noWrap/>
            <w:vAlign w:val="center"/>
            <w:hideMark/>
          </w:tcPr>
          <w:p w14:paraId="04E8C384" w14:textId="6FC48C57"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0.089</w:t>
            </w:r>
          </w:p>
        </w:tc>
        <w:tc>
          <w:tcPr>
            <w:tcW w:w="810" w:type="dxa"/>
            <w:shd w:val="clear" w:color="auto" w:fill="auto"/>
            <w:noWrap/>
            <w:vAlign w:val="center"/>
            <w:hideMark/>
          </w:tcPr>
          <w:p w14:paraId="70A15EA4" w14:textId="563C46D9"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4.286</w:t>
            </w:r>
          </w:p>
        </w:tc>
        <w:tc>
          <w:tcPr>
            <w:tcW w:w="900" w:type="dxa"/>
            <w:shd w:val="clear" w:color="auto" w:fill="auto"/>
            <w:noWrap/>
            <w:vAlign w:val="center"/>
            <w:hideMark/>
          </w:tcPr>
          <w:p w14:paraId="79B8A28D" w14:textId="4E8E514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5.761</w:t>
            </w:r>
          </w:p>
        </w:tc>
        <w:tc>
          <w:tcPr>
            <w:tcW w:w="990" w:type="dxa"/>
          </w:tcPr>
          <w:p w14:paraId="244D8238" w14:textId="4B49D985"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1.475</w:t>
            </w:r>
          </w:p>
        </w:tc>
        <w:tc>
          <w:tcPr>
            <w:tcW w:w="804" w:type="dxa"/>
            <w:shd w:val="clear" w:color="auto" w:fill="auto"/>
            <w:noWrap/>
            <w:vAlign w:val="center"/>
            <w:hideMark/>
          </w:tcPr>
          <w:p w14:paraId="3B40E77F" w14:textId="46FAF31D"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43FDB8BF" w14:textId="5F5FEC2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0.259</w:t>
            </w:r>
          </w:p>
        </w:tc>
      </w:tr>
      <w:tr w:rsidR="00DA40AE" w:rsidRPr="00F02AE1" w14:paraId="186413A4" w14:textId="77777777" w:rsidTr="00DA40AE">
        <w:trPr>
          <w:trHeight w:val="300"/>
          <w:jc w:val="center"/>
        </w:trPr>
        <w:tc>
          <w:tcPr>
            <w:tcW w:w="645" w:type="dxa"/>
            <w:vMerge/>
            <w:shd w:val="clear" w:color="auto" w:fill="auto"/>
            <w:noWrap/>
            <w:vAlign w:val="center"/>
            <w:hideMark/>
          </w:tcPr>
          <w:p w14:paraId="1AB160B0" w14:textId="77777777" w:rsidR="00333857" w:rsidRPr="00F02AE1" w:rsidRDefault="00333857" w:rsidP="001A0FB5">
            <w:pPr>
              <w:spacing w:line="360" w:lineRule="auto"/>
              <w:rPr>
                <w:rFonts w:eastAsia="Times New Roman" w:cs="Times New Roman"/>
                <w:b/>
                <w:color w:val="000000"/>
              </w:rPr>
            </w:pPr>
          </w:p>
        </w:tc>
        <w:tc>
          <w:tcPr>
            <w:tcW w:w="1124" w:type="dxa"/>
            <w:shd w:val="clear" w:color="auto" w:fill="auto"/>
            <w:vAlign w:val="center"/>
          </w:tcPr>
          <w:p w14:paraId="21D6F5D0" w14:textId="77777777" w:rsidR="00333857" w:rsidRPr="00F02AE1" w:rsidRDefault="00333857"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4EA0F70A" w14:textId="4EE6462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5.021</w:t>
            </w:r>
          </w:p>
        </w:tc>
        <w:tc>
          <w:tcPr>
            <w:tcW w:w="1530" w:type="dxa"/>
            <w:shd w:val="clear" w:color="auto" w:fill="auto"/>
            <w:noWrap/>
            <w:vAlign w:val="center"/>
            <w:hideMark/>
          </w:tcPr>
          <w:p w14:paraId="1032299B" w14:textId="07887E60"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0.375</w:t>
            </w:r>
          </w:p>
        </w:tc>
        <w:tc>
          <w:tcPr>
            <w:tcW w:w="810" w:type="dxa"/>
            <w:shd w:val="clear" w:color="auto" w:fill="auto"/>
            <w:noWrap/>
            <w:vAlign w:val="center"/>
            <w:hideMark/>
          </w:tcPr>
          <w:p w14:paraId="6F72D328" w14:textId="6D5DA162"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0.084</w:t>
            </w:r>
          </w:p>
        </w:tc>
        <w:tc>
          <w:tcPr>
            <w:tcW w:w="810" w:type="dxa"/>
            <w:shd w:val="clear" w:color="auto" w:fill="auto"/>
            <w:noWrap/>
            <w:vAlign w:val="center"/>
            <w:hideMark/>
          </w:tcPr>
          <w:p w14:paraId="231B9A0C" w14:textId="150C6721"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4.285</w:t>
            </w:r>
          </w:p>
        </w:tc>
        <w:tc>
          <w:tcPr>
            <w:tcW w:w="900" w:type="dxa"/>
            <w:shd w:val="clear" w:color="auto" w:fill="auto"/>
            <w:noWrap/>
            <w:vAlign w:val="center"/>
            <w:hideMark/>
          </w:tcPr>
          <w:p w14:paraId="74F18337" w14:textId="74F1CE4F"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5.756</w:t>
            </w:r>
          </w:p>
        </w:tc>
        <w:tc>
          <w:tcPr>
            <w:tcW w:w="990" w:type="dxa"/>
          </w:tcPr>
          <w:p w14:paraId="4C598859" w14:textId="6B2A8E64"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1.471</w:t>
            </w:r>
          </w:p>
        </w:tc>
        <w:tc>
          <w:tcPr>
            <w:tcW w:w="804" w:type="dxa"/>
            <w:shd w:val="clear" w:color="auto" w:fill="auto"/>
            <w:noWrap/>
            <w:vAlign w:val="center"/>
            <w:hideMark/>
          </w:tcPr>
          <w:p w14:paraId="7043D268" w14:textId="4C895A49"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74EBE2AE" w14:textId="05659AF8" w:rsidR="00333857" w:rsidRPr="00F02AE1" w:rsidRDefault="00333857" w:rsidP="001A0FB5">
            <w:pPr>
              <w:spacing w:line="360" w:lineRule="auto"/>
              <w:jc w:val="center"/>
              <w:rPr>
                <w:rFonts w:eastAsia="Times New Roman" w:cs="Times New Roman"/>
                <w:color w:val="000000"/>
              </w:rPr>
            </w:pPr>
            <w:r w:rsidRPr="00F02AE1">
              <w:rPr>
                <w:rFonts w:eastAsia="Times New Roman" w:cs="Times New Roman"/>
                <w:color w:val="000000"/>
              </w:rPr>
              <w:t>0.256</w:t>
            </w:r>
          </w:p>
        </w:tc>
      </w:tr>
    </w:tbl>
    <w:p w14:paraId="7AFDB1A7" w14:textId="2B041F0D" w:rsidR="00447E48" w:rsidRPr="00F02AE1" w:rsidRDefault="00C816D2" w:rsidP="00447E48">
      <w:pPr>
        <w:spacing w:line="360" w:lineRule="auto"/>
        <w:rPr>
          <w:rFonts w:cs="Times New Roman"/>
        </w:rPr>
      </w:pPr>
      <w:r w:rsidRPr="00F02AE1">
        <w:rPr>
          <w:rFonts w:cs="Times New Roman"/>
        </w:rPr>
        <w:tab/>
      </w:r>
      <w:r w:rsidR="0003181D" w:rsidRPr="00F02AE1">
        <w:rPr>
          <w:rFonts w:cs="Times New Roman"/>
        </w:rPr>
        <w:t>The point estimates in this case are unbiased except for complete case analysis, which is inflated</w:t>
      </w:r>
      <w:r w:rsidR="00EC145C" w:rsidRPr="00F02AE1">
        <w:rPr>
          <w:rFonts w:cs="Times New Roman"/>
        </w:rPr>
        <w:t xml:space="preserve"> and biased</w:t>
      </w:r>
      <w:r w:rsidR="0003181D" w:rsidRPr="00F02AE1">
        <w:rPr>
          <w:rFonts w:cs="Times New Roman"/>
        </w:rPr>
        <w:t xml:space="preserve">. The pooled standard deviation is valid for complete case analysis but slightly higher for all the multiple imputation settings. Standard error of the treatment effect is lower in the multiple imputation setting than the complete data and complete case analysis. This implies that when data is multiple imputed, it is </w:t>
      </w:r>
      <w:r w:rsidR="00801F99" w:rsidRPr="00F02AE1">
        <w:rPr>
          <w:rFonts w:cs="Times New Roman"/>
        </w:rPr>
        <w:t>more stable</w:t>
      </w:r>
      <w:r w:rsidR="0003181D" w:rsidRPr="00F02AE1">
        <w:rPr>
          <w:rFonts w:cs="Times New Roman"/>
        </w:rPr>
        <w:t xml:space="preserve">. The length of the confidence intervals for the complete data and complete case analysis are similar. In multiple </w:t>
      </w:r>
      <w:proofErr w:type="gramStart"/>
      <w:r w:rsidR="0003181D" w:rsidRPr="00F02AE1">
        <w:rPr>
          <w:rFonts w:cs="Times New Roman"/>
        </w:rPr>
        <w:t>imputation</w:t>
      </w:r>
      <w:proofErr w:type="gramEnd"/>
      <w:r w:rsidR="0003181D" w:rsidRPr="00F02AE1">
        <w:rPr>
          <w:rFonts w:cs="Times New Roman"/>
        </w:rPr>
        <w:t xml:space="preserve">, the length of the confidence interval is slightly wider so coverage is 100% but this is due to the wider confidence interval. </w:t>
      </w:r>
      <w:r w:rsidR="006074AD" w:rsidRPr="00F02AE1">
        <w:rPr>
          <w:rFonts w:cs="Times New Roman"/>
        </w:rPr>
        <w:t xml:space="preserve">Coverage for multiple </w:t>
      </w:r>
      <w:proofErr w:type="gramStart"/>
      <w:r w:rsidR="006074AD" w:rsidRPr="00F02AE1">
        <w:rPr>
          <w:rFonts w:cs="Times New Roman"/>
        </w:rPr>
        <w:t>imputation</w:t>
      </w:r>
      <w:proofErr w:type="gramEnd"/>
      <w:r w:rsidR="006074AD" w:rsidRPr="00F02AE1">
        <w:rPr>
          <w:rFonts w:cs="Times New Roman"/>
        </w:rPr>
        <w:t xml:space="preserve"> is comparable to the complete data but coverage for complete case analysis is poor.</w:t>
      </w:r>
      <w:r w:rsidR="006A7C4F" w:rsidRPr="00F02AE1">
        <w:rPr>
          <w:rFonts w:cs="Times New Roman"/>
        </w:rPr>
        <w:t xml:space="preserve"> </w:t>
      </w:r>
      <w:r w:rsidR="0003181D" w:rsidRPr="00F02AE1">
        <w:rPr>
          <w:rFonts w:cs="Times New Roman"/>
        </w:rPr>
        <w:t xml:space="preserve">Comparing the rate of missing information when response is excluded or included in the imputation model, the rates of missing information are lower when response is included. </w:t>
      </w:r>
    </w:p>
    <w:p w14:paraId="08B3E448" w14:textId="64EDFD9B" w:rsidR="00447E48" w:rsidRPr="00F02AE1" w:rsidRDefault="00447E48" w:rsidP="00447E48">
      <w:pPr>
        <w:pStyle w:val="ListParagraph"/>
        <w:numPr>
          <w:ilvl w:val="0"/>
          <w:numId w:val="11"/>
        </w:numPr>
        <w:spacing w:line="360" w:lineRule="auto"/>
        <w:rPr>
          <w:rFonts w:eastAsia="Times New Roman" w:cs="Times New Roman"/>
          <w:b/>
        </w:rPr>
      </w:pPr>
      <w:r w:rsidRPr="00F02AE1">
        <w:rPr>
          <w:rFonts w:eastAsia="Times New Roman" w:cs="Times New Roman"/>
          <w:b/>
          <w:bCs/>
          <w:color w:val="222222"/>
          <w:shd w:val="clear" w:color="auto" w:fill="FFFFFF"/>
        </w:rPr>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treatment group only; true treatment effect </w:t>
      </w:r>
      <m:oMath>
        <m:r>
          <m:rPr>
            <m:sty m:val="bi"/>
          </m:rPr>
          <w:rPr>
            <w:rFonts w:ascii="Cambria Math" w:eastAsia="Times New Roman" w:hAnsi="Cambria Math" w:cs="Times New Roman"/>
            <w:color w:val="222222"/>
            <w:shd w:val="clear" w:color="auto" w:fill="FFFFFF"/>
          </w:rPr>
          <m:t>γ=5.000</m:t>
        </m:r>
      </m:oMath>
    </w:p>
    <w:p w14:paraId="3E4DDD70" w14:textId="1C1D4C52" w:rsidR="002A67E8" w:rsidRPr="00F02AE1" w:rsidRDefault="002A67E8" w:rsidP="001A0FB5">
      <w:pPr>
        <w:spacing w:line="360" w:lineRule="auto"/>
        <w:ind w:left="360"/>
        <w:rPr>
          <w:rFonts w:cs="Times New Roman"/>
          <w:b/>
        </w:rPr>
      </w:pPr>
      <w:r w:rsidRPr="00F02AE1">
        <w:rPr>
          <w:rFonts w:eastAsia="Times New Roman" w:cs="Times New Roman"/>
          <w:b/>
          <w:bCs/>
          <w:color w:val="000000"/>
        </w:rPr>
        <w:t xml:space="preserve">Table 1.2a: </w:t>
      </w:r>
      <w:r w:rsidR="00447E48"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447E48" w:rsidRPr="00F02AE1">
        <w:rPr>
          <w:rFonts w:eastAsia="Times New Roman" w:cs="Times New Roman"/>
          <w:color w:val="222222"/>
          <w:shd w:val="clear" w:color="auto" w:fill="FFFFFF"/>
        </w:rPr>
        <w:t> </w:t>
      </w:r>
      <w:r w:rsidR="00447E48" w:rsidRPr="00F02AE1">
        <w:rPr>
          <w:rFonts w:eastAsia="Times New Roman" w:cs="Times New Roman"/>
          <w:color w:val="000000"/>
          <w:shd w:val="clear" w:color="auto" w:fill="FFFFFF"/>
        </w:rPr>
        <w:t>variable</w:t>
      </w:r>
      <w:proofErr w:type="gramEnd"/>
      <w:r w:rsidR="00447E48"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00447E48" w:rsidRPr="00F02AE1">
        <w:rPr>
          <w:rFonts w:eastAsia="Times New Roman" w:cs="Times New Roman"/>
          <w:color w:val="000000"/>
          <w:shd w:val="clear" w:color="auto" w:fill="FFFFFF"/>
        </w:rPr>
        <w:t xml:space="preserve"> is excluded from the imputation model</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45"/>
        <w:gridCol w:w="1114"/>
        <w:gridCol w:w="990"/>
        <w:gridCol w:w="1530"/>
        <w:gridCol w:w="859"/>
        <w:gridCol w:w="851"/>
        <w:gridCol w:w="859"/>
        <w:gridCol w:w="1031"/>
        <w:gridCol w:w="900"/>
        <w:gridCol w:w="1080"/>
      </w:tblGrid>
      <w:tr w:rsidR="00554E6F" w:rsidRPr="00F02AE1" w14:paraId="50CD6727" w14:textId="77777777" w:rsidTr="00DA40AE">
        <w:trPr>
          <w:trHeight w:val="300"/>
          <w:jc w:val="center"/>
        </w:trPr>
        <w:tc>
          <w:tcPr>
            <w:tcW w:w="1759" w:type="dxa"/>
            <w:gridSpan w:val="2"/>
            <w:shd w:val="clear" w:color="auto" w:fill="auto"/>
            <w:noWrap/>
            <w:vAlign w:val="center"/>
            <w:hideMark/>
          </w:tcPr>
          <w:p w14:paraId="508A6C95" w14:textId="77777777" w:rsidR="00C611A3" w:rsidRPr="00F02AE1" w:rsidRDefault="00C611A3" w:rsidP="00C611A3">
            <w:pPr>
              <w:spacing w:line="360" w:lineRule="auto"/>
              <w:ind w:left="585" w:right="-723"/>
              <w:rPr>
                <w:rFonts w:eastAsia="Times New Roman" w:cs="Times New Roman"/>
                <w:b/>
                <w:color w:val="000000"/>
              </w:rPr>
            </w:pPr>
          </w:p>
        </w:tc>
        <w:tc>
          <w:tcPr>
            <w:tcW w:w="990" w:type="dxa"/>
            <w:shd w:val="clear" w:color="auto" w:fill="auto"/>
            <w:noWrap/>
            <w:vAlign w:val="center"/>
            <w:hideMark/>
          </w:tcPr>
          <w:p w14:paraId="69747235"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334E528A" w14:textId="4DACD1E6" w:rsidR="00C611A3" w:rsidRPr="00F02AE1" w:rsidRDefault="00554E6F" w:rsidP="006D3519">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59" w:type="dxa"/>
            <w:shd w:val="clear" w:color="auto" w:fill="auto"/>
            <w:noWrap/>
            <w:vAlign w:val="center"/>
            <w:hideMark/>
          </w:tcPr>
          <w:p w14:paraId="5EC15890" w14:textId="610EA664" w:rsidR="00C611A3" w:rsidRPr="00F02AE1" w:rsidRDefault="00DA40AE" w:rsidP="006D3519">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51" w:type="dxa"/>
            <w:shd w:val="clear" w:color="auto" w:fill="auto"/>
            <w:noWrap/>
            <w:vAlign w:val="center"/>
            <w:hideMark/>
          </w:tcPr>
          <w:p w14:paraId="3A6F83C0" w14:textId="0349BAA0" w:rsidR="00C611A3" w:rsidRPr="00F02AE1" w:rsidRDefault="00554E6F" w:rsidP="006D3519">
            <w:pPr>
              <w:spacing w:line="360" w:lineRule="auto"/>
              <w:jc w:val="center"/>
              <w:rPr>
                <w:rFonts w:eastAsia="Times New Roman" w:cs="Times New Roman"/>
                <w:b/>
                <w:color w:val="000000"/>
              </w:rPr>
            </w:pPr>
            <w:r w:rsidRPr="00F02AE1">
              <w:rPr>
                <w:rFonts w:eastAsia="Times New Roman" w:cs="Times New Roman"/>
                <w:b/>
                <w:color w:val="000000"/>
              </w:rPr>
              <w:t>L.B.</w:t>
            </w:r>
          </w:p>
        </w:tc>
        <w:tc>
          <w:tcPr>
            <w:tcW w:w="859" w:type="dxa"/>
            <w:shd w:val="clear" w:color="auto" w:fill="auto"/>
            <w:noWrap/>
            <w:vAlign w:val="center"/>
            <w:hideMark/>
          </w:tcPr>
          <w:p w14:paraId="631E24C1" w14:textId="46ECD6FE" w:rsidR="00C611A3" w:rsidRPr="00F02AE1" w:rsidRDefault="00554E6F" w:rsidP="006D3519">
            <w:pPr>
              <w:spacing w:line="360" w:lineRule="auto"/>
              <w:jc w:val="center"/>
              <w:rPr>
                <w:rFonts w:eastAsia="Times New Roman" w:cs="Times New Roman"/>
                <w:b/>
                <w:color w:val="000000"/>
              </w:rPr>
            </w:pPr>
            <w:r w:rsidRPr="00F02AE1">
              <w:rPr>
                <w:rFonts w:eastAsia="Times New Roman" w:cs="Times New Roman"/>
                <w:b/>
                <w:color w:val="000000"/>
              </w:rPr>
              <w:t>U.B.</w:t>
            </w:r>
          </w:p>
        </w:tc>
        <w:tc>
          <w:tcPr>
            <w:tcW w:w="1031" w:type="dxa"/>
          </w:tcPr>
          <w:p w14:paraId="1674EF4F"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900" w:type="dxa"/>
            <w:shd w:val="clear" w:color="auto" w:fill="auto"/>
            <w:noWrap/>
            <w:vAlign w:val="center"/>
            <w:hideMark/>
          </w:tcPr>
          <w:p w14:paraId="1F0D7275"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61ECB44A"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54E6F" w:rsidRPr="00F02AE1" w14:paraId="642D20BC" w14:textId="77777777" w:rsidTr="00DA40AE">
        <w:trPr>
          <w:trHeight w:val="300"/>
          <w:jc w:val="center"/>
        </w:trPr>
        <w:tc>
          <w:tcPr>
            <w:tcW w:w="1759" w:type="dxa"/>
            <w:gridSpan w:val="2"/>
            <w:shd w:val="clear" w:color="auto" w:fill="auto"/>
            <w:noWrap/>
            <w:vAlign w:val="center"/>
            <w:hideMark/>
          </w:tcPr>
          <w:p w14:paraId="72FB2F10"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2949683C"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5.001</w:t>
            </w:r>
          </w:p>
        </w:tc>
        <w:tc>
          <w:tcPr>
            <w:tcW w:w="1530" w:type="dxa"/>
            <w:shd w:val="clear" w:color="auto" w:fill="auto"/>
            <w:noWrap/>
            <w:vAlign w:val="center"/>
            <w:hideMark/>
          </w:tcPr>
          <w:p w14:paraId="00307D2C"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0.318</w:t>
            </w:r>
          </w:p>
        </w:tc>
        <w:tc>
          <w:tcPr>
            <w:tcW w:w="859" w:type="dxa"/>
            <w:shd w:val="clear" w:color="auto" w:fill="auto"/>
            <w:noWrap/>
            <w:vAlign w:val="center"/>
            <w:hideMark/>
          </w:tcPr>
          <w:p w14:paraId="5F3EBD60"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0.214</w:t>
            </w:r>
          </w:p>
        </w:tc>
        <w:tc>
          <w:tcPr>
            <w:tcW w:w="851" w:type="dxa"/>
            <w:shd w:val="clear" w:color="auto" w:fill="auto"/>
            <w:noWrap/>
            <w:vAlign w:val="center"/>
            <w:hideMark/>
          </w:tcPr>
          <w:p w14:paraId="04F3F528"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4.385</w:t>
            </w:r>
          </w:p>
        </w:tc>
        <w:tc>
          <w:tcPr>
            <w:tcW w:w="859" w:type="dxa"/>
            <w:shd w:val="clear" w:color="auto" w:fill="auto"/>
            <w:noWrap/>
            <w:vAlign w:val="center"/>
            <w:hideMark/>
          </w:tcPr>
          <w:p w14:paraId="1E10A2E6"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5.634</w:t>
            </w:r>
          </w:p>
        </w:tc>
        <w:tc>
          <w:tcPr>
            <w:tcW w:w="1031" w:type="dxa"/>
          </w:tcPr>
          <w:p w14:paraId="7F462133"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1.249</w:t>
            </w:r>
          </w:p>
        </w:tc>
        <w:tc>
          <w:tcPr>
            <w:tcW w:w="900" w:type="dxa"/>
            <w:shd w:val="clear" w:color="auto" w:fill="auto"/>
            <w:noWrap/>
            <w:vAlign w:val="center"/>
            <w:hideMark/>
          </w:tcPr>
          <w:p w14:paraId="4074A4F4"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0.990</w:t>
            </w:r>
          </w:p>
        </w:tc>
        <w:tc>
          <w:tcPr>
            <w:tcW w:w="1080" w:type="dxa"/>
            <w:shd w:val="clear" w:color="auto" w:fill="auto"/>
            <w:noWrap/>
            <w:vAlign w:val="center"/>
            <w:hideMark/>
          </w:tcPr>
          <w:p w14:paraId="55E8EF31"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NA</w:t>
            </w:r>
          </w:p>
        </w:tc>
      </w:tr>
      <w:tr w:rsidR="00554E6F" w:rsidRPr="00F02AE1" w14:paraId="0DEE5315" w14:textId="77777777" w:rsidTr="00DA40AE">
        <w:trPr>
          <w:trHeight w:val="300"/>
          <w:jc w:val="center"/>
        </w:trPr>
        <w:tc>
          <w:tcPr>
            <w:tcW w:w="1759" w:type="dxa"/>
            <w:gridSpan w:val="2"/>
            <w:shd w:val="clear" w:color="auto" w:fill="auto"/>
            <w:noWrap/>
            <w:vAlign w:val="center"/>
            <w:hideMark/>
          </w:tcPr>
          <w:p w14:paraId="324DC8C1"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6D1B62A3"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5.015</w:t>
            </w:r>
          </w:p>
        </w:tc>
        <w:tc>
          <w:tcPr>
            <w:tcW w:w="1530" w:type="dxa"/>
            <w:shd w:val="clear" w:color="auto" w:fill="auto"/>
            <w:noWrap/>
            <w:vAlign w:val="center"/>
            <w:hideMark/>
          </w:tcPr>
          <w:p w14:paraId="4EA3EED7"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0.328</w:t>
            </w:r>
          </w:p>
        </w:tc>
        <w:tc>
          <w:tcPr>
            <w:tcW w:w="859" w:type="dxa"/>
            <w:shd w:val="clear" w:color="auto" w:fill="auto"/>
            <w:noWrap/>
            <w:vAlign w:val="center"/>
            <w:hideMark/>
          </w:tcPr>
          <w:p w14:paraId="020E900A"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0.267</w:t>
            </w:r>
          </w:p>
        </w:tc>
        <w:tc>
          <w:tcPr>
            <w:tcW w:w="851" w:type="dxa"/>
            <w:shd w:val="clear" w:color="auto" w:fill="auto"/>
            <w:noWrap/>
            <w:vAlign w:val="center"/>
            <w:hideMark/>
          </w:tcPr>
          <w:p w14:paraId="03B8929F"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4.372</w:t>
            </w:r>
          </w:p>
        </w:tc>
        <w:tc>
          <w:tcPr>
            <w:tcW w:w="859" w:type="dxa"/>
            <w:shd w:val="clear" w:color="auto" w:fill="auto"/>
            <w:noWrap/>
            <w:vAlign w:val="center"/>
            <w:hideMark/>
          </w:tcPr>
          <w:p w14:paraId="5ADDA013"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6.658</w:t>
            </w:r>
          </w:p>
        </w:tc>
        <w:tc>
          <w:tcPr>
            <w:tcW w:w="1031" w:type="dxa"/>
          </w:tcPr>
          <w:p w14:paraId="0352E039"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2.286</w:t>
            </w:r>
          </w:p>
        </w:tc>
        <w:tc>
          <w:tcPr>
            <w:tcW w:w="900" w:type="dxa"/>
            <w:shd w:val="clear" w:color="auto" w:fill="auto"/>
            <w:noWrap/>
            <w:vAlign w:val="center"/>
            <w:hideMark/>
          </w:tcPr>
          <w:p w14:paraId="1D70A168"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04ECDD31"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NA</w:t>
            </w:r>
          </w:p>
        </w:tc>
      </w:tr>
      <w:tr w:rsidR="00554E6F" w:rsidRPr="00F02AE1" w14:paraId="636EC189" w14:textId="77777777" w:rsidTr="00DA40AE">
        <w:trPr>
          <w:trHeight w:val="300"/>
          <w:jc w:val="center"/>
        </w:trPr>
        <w:tc>
          <w:tcPr>
            <w:tcW w:w="645" w:type="dxa"/>
            <w:vMerge w:val="restart"/>
            <w:shd w:val="clear" w:color="auto" w:fill="auto"/>
            <w:noWrap/>
            <w:vAlign w:val="center"/>
            <w:hideMark/>
          </w:tcPr>
          <w:p w14:paraId="0AF5FB8A" w14:textId="77777777" w:rsidR="00C611A3" w:rsidRPr="00F02AE1" w:rsidRDefault="00C611A3" w:rsidP="006D3519">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14" w:type="dxa"/>
            <w:shd w:val="clear" w:color="auto" w:fill="auto"/>
            <w:vAlign w:val="center"/>
          </w:tcPr>
          <w:p w14:paraId="19BF855F" w14:textId="77777777" w:rsidR="00C611A3" w:rsidRPr="00F02AE1" w:rsidRDefault="00C611A3" w:rsidP="006D3519">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636C55BE"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4.976</w:t>
            </w:r>
          </w:p>
        </w:tc>
        <w:tc>
          <w:tcPr>
            <w:tcW w:w="1530" w:type="dxa"/>
            <w:shd w:val="clear" w:color="auto" w:fill="auto"/>
            <w:noWrap/>
            <w:vAlign w:val="center"/>
            <w:hideMark/>
          </w:tcPr>
          <w:p w14:paraId="4E2237C2"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0.414</w:t>
            </w:r>
          </w:p>
        </w:tc>
        <w:tc>
          <w:tcPr>
            <w:tcW w:w="859" w:type="dxa"/>
            <w:shd w:val="clear" w:color="auto" w:fill="auto"/>
            <w:noWrap/>
            <w:vAlign w:val="center"/>
            <w:hideMark/>
          </w:tcPr>
          <w:p w14:paraId="11C1F03C"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0.180</w:t>
            </w:r>
          </w:p>
        </w:tc>
        <w:tc>
          <w:tcPr>
            <w:tcW w:w="851" w:type="dxa"/>
            <w:shd w:val="clear" w:color="auto" w:fill="auto"/>
            <w:noWrap/>
            <w:vAlign w:val="center"/>
            <w:hideMark/>
          </w:tcPr>
          <w:p w14:paraId="5829F0B5"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4.163</w:t>
            </w:r>
          </w:p>
        </w:tc>
        <w:tc>
          <w:tcPr>
            <w:tcW w:w="859" w:type="dxa"/>
            <w:shd w:val="clear" w:color="auto" w:fill="auto"/>
            <w:noWrap/>
            <w:vAlign w:val="center"/>
            <w:hideMark/>
          </w:tcPr>
          <w:p w14:paraId="5C043176"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5.799</w:t>
            </w:r>
          </w:p>
        </w:tc>
        <w:tc>
          <w:tcPr>
            <w:tcW w:w="1031" w:type="dxa"/>
          </w:tcPr>
          <w:p w14:paraId="27EA5050"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1.636</w:t>
            </w:r>
          </w:p>
        </w:tc>
        <w:tc>
          <w:tcPr>
            <w:tcW w:w="900" w:type="dxa"/>
            <w:shd w:val="clear" w:color="auto" w:fill="auto"/>
            <w:noWrap/>
            <w:vAlign w:val="center"/>
            <w:hideMark/>
          </w:tcPr>
          <w:p w14:paraId="6317DBBC"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0.999</w:t>
            </w:r>
          </w:p>
        </w:tc>
        <w:tc>
          <w:tcPr>
            <w:tcW w:w="1080" w:type="dxa"/>
            <w:shd w:val="clear" w:color="auto" w:fill="auto"/>
            <w:noWrap/>
            <w:vAlign w:val="center"/>
            <w:hideMark/>
          </w:tcPr>
          <w:p w14:paraId="2555B0DC"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0.393</w:t>
            </w:r>
          </w:p>
        </w:tc>
      </w:tr>
      <w:tr w:rsidR="00554E6F" w:rsidRPr="00F02AE1" w14:paraId="715223AC" w14:textId="77777777" w:rsidTr="00DA40AE">
        <w:trPr>
          <w:trHeight w:val="300"/>
          <w:jc w:val="center"/>
        </w:trPr>
        <w:tc>
          <w:tcPr>
            <w:tcW w:w="645" w:type="dxa"/>
            <w:vMerge/>
            <w:shd w:val="clear" w:color="auto" w:fill="auto"/>
            <w:noWrap/>
            <w:vAlign w:val="center"/>
            <w:hideMark/>
          </w:tcPr>
          <w:p w14:paraId="2B0387E7" w14:textId="77777777" w:rsidR="00C611A3" w:rsidRPr="00F02AE1" w:rsidRDefault="00C611A3" w:rsidP="006D3519">
            <w:pPr>
              <w:spacing w:line="360" w:lineRule="auto"/>
              <w:rPr>
                <w:rFonts w:eastAsia="Times New Roman" w:cs="Times New Roman"/>
                <w:b/>
                <w:color w:val="000000"/>
              </w:rPr>
            </w:pPr>
          </w:p>
        </w:tc>
        <w:tc>
          <w:tcPr>
            <w:tcW w:w="1114" w:type="dxa"/>
            <w:shd w:val="clear" w:color="auto" w:fill="auto"/>
            <w:vAlign w:val="center"/>
          </w:tcPr>
          <w:p w14:paraId="4181684F" w14:textId="77777777" w:rsidR="00C611A3" w:rsidRPr="00F02AE1" w:rsidRDefault="00C611A3" w:rsidP="006D3519">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1C8B6BCE"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5.035</w:t>
            </w:r>
          </w:p>
        </w:tc>
        <w:tc>
          <w:tcPr>
            <w:tcW w:w="1530" w:type="dxa"/>
            <w:shd w:val="clear" w:color="auto" w:fill="auto"/>
            <w:noWrap/>
            <w:vAlign w:val="center"/>
            <w:hideMark/>
          </w:tcPr>
          <w:p w14:paraId="2BB36DCB"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0.410</w:t>
            </w:r>
          </w:p>
        </w:tc>
        <w:tc>
          <w:tcPr>
            <w:tcW w:w="859" w:type="dxa"/>
            <w:shd w:val="clear" w:color="auto" w:fill="auto"/>
            <w:noWrap/>
            <w:vAlign w:val="center"/>
            <w:hideMark/>
          </w:tcPr>
          <w:p w14:paraId="1D87C1D1"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0.159</w:t>
            </w:r>
          </w:p>
        </w:tc>
        <w:tc>
          <w:tcPr>
            <w:tcW w:w="851" w:type="dxa"/>
            <w:shd w:val="clear" w:color="auto" w:fill="auto"/>
            <w:noWrap/>
            <w:vAlign w:val="center"/>
            <w:hideMark/>
          </w:tcPr>
          <w:p w14:paraId="7C2323D2"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4.230</w:t>
            </w:r>
          </w:p>
        </w:tc>
        <w:tc>
          <w:tcPr>
            <w:tcW w:w="859" w:type="dxa"/>
            <w:shd w:val="clear" w:color="auto" w:fill="auto"/>
            <w:noWrap/>
            <w:vAlign w:val="center"/>
            <w:hideMark/>
          </w:tcPr>
          <w:p w14:paraId="6B2238A1"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5.840</w:t>
            </w:r>
          </w:p>
        </w:tc>
        <w:tc>
          <w:tcPr>
            <w:tcW w:w="1031" w:type="dxa"/>
          </w:tcPr>
          <w:p w14:paraId="1AE376BF"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1.610</w:t>
            </w:r>
          </w:p>
        </w:tc>
        <w:tc>
          <w:tcPr>
            <w:tcW w:w="900" w:type="dxa"/>
            <w:shd w:val="clear" w:color="auto" w:fill="auto"/>
            <w:noWrap/>
            <w:vAlign w:val="center"/>
            <w:hideMark/>
          </w:tcPr>
          <w:p w14:paraId="234F3369"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30741B90"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0.387</w:t>
            </w:r>
          </w:p>
        </w:tc>
      </w:tr>
      <w:tr w:rsidR="00554E6F" w:rsidRPr="00F02AE1" w14:paraId="44FF725C" w14:textId="77777777" w:rsidTr="00DA40AE">
        <w:trPr>
          <w:trHeight w:val="300"/>
          <w:jc w:val="center"/>
        </w:trPr>
        <w:tc>
          <w:tcPr>
            <w:tcW w:w="645" w:type="dxa"/>
            <w:vMerge/>
            <w:shd w:val="clear" w:color="auto" w:fill="auto"/>
            <w:noWrap/>
            <w:vAlign w:val="center"/>
            <w:hideMark/>
          </w:tcPr>
          <w:p w14:paraId="772F7ECF" w14:textId="77777777" w:rsidR="00C611A3" w:rsidRPr="00F02AE1" w:rsidRDefault="00C611A3" w:rsidP="006D3519">
            <w:pPr>
              <w:spacing w:line="360" w:lineRule="auto"/>
              <w:rPr>
                <w:rFonts w:eastAsia="Times New Roman" w:cs="Times New Roman"/>
                <w:b/>
                <w:color w:val="000000"/>
              </w:rPr>
            </w:pPr>
          </w:p>
        </w:tc>
        <w:tc>
          <w:tcPr>
            <w:tcW w:w="1114" w:type="dxa"/>
            <w:shd w:val="clear" w:color="auto" w:fill="auto"/>
            <w:vAlign w:val="center"/>
          </w:tcPr>
          <w:p w14:paraId="7420B8D1" w14:textId="77777777" w:rsidR="00C611A3" w:rsidRPr="00F02AE1" w:rsidRDefault="00C611A3" w:rsidP="006D3519">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265F203D"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5.018</w:t>
            </w:r>
          </w:p>
        </w:tc>
        <w:tc>
          <w:tcPr>
            <w:tcW w:w="1530" w:type="dxa"/>
            <w:shd w:val="clear" w:color="auto" w:fill="auto"/>
            <w:noWrap/>
            <w:vAlign w:val="center"/>
            <w:hideMark/>
          </w:tcPr>
          <w:p w14:paraId="2A6496CF"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0.408</w:t>
            </w:r>
          </w:p>
        </w:tc>
        <w:tc>
          <w:tcPr>
            <w:tcW w:w="859" w:type="dxa"/>
            <w:shd w:val="clear" w:color="auto" w:fill="auto"/>
            <w:noWrap/>
            <w:vAlign w:val="center"/>
            <w:hideMark/>
          </w:tcPr>
          <w:p w14:paraId="6FFA4416"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0.156</w:t>
            </w:r>
          </w:p>
        </w:tc>
        <w:tc>
          <w:tcPr>
            <w:tcW w:w="851" w:type="dxa"/>
            <w:shd w:val="clear" w:color="auto" w:fill="auto"/>
            <w:noWrap/>
            <w:vAlign w:val="center"/>
            <w:hideMark/>
          </w:tcPr>
          <w:p w14:paraId="6F12E55E"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4.216</w:t>
            </w:r>
          </w:p>
        </w:tc>
        <w:tc>
          <w:tcPr>
            <w:tcW w:w="859" w:type="dxa"/>
            <w:shd w:val="clear" w:color="auto" w:fill="auto"/>
            <w:noWrap/>
            <w:vAlign w:val="center"/>
            <w:hideMark/>
          </w:tcPr>
          <w:p w14:paraId="42F63E36"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5.820</w:t>
            </w:r>
          </w:p>
        </w:tc>
        <w:tc>
          <w:tcPr>
            <w:tcW w:w="1031" w:type="dxa"/>
          </w:tcPr>
          <w:p w14:paraId="7BBD6937"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1.604</w:t>
            </w:r>
          </w:p>
        </w:tc>
        <w:tc>
          <w:tcPr>
            <w:tcW w:w="900" w:type="dxa"/>
            <w:shd w:val="clear" w:color="auto" w:fill="auto"/>
            <w:noWrap/>
            <w:vAlign w:val="center"/>
            <w:hideMark/>
          </w:tcPr>
          <w:p w14:paraId="2C7A6DC0"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FD12182" w14:textId="77777777" w:rsidR="00C611A3" w:rsidRPr="00F02AE1" w:rsidRDefault="00C611A3" w:rsidP="006D3519">
            <w:pPr>
              <w:spacing w:line="360" w:lineRule="auto"/>
              <w:jc w:val="center"/>
              <w:rPr>
                <w:rFonts w:eastAsia="Times New Roman" w:cs="Times New Roman"/>
                <w:color w:val="000000"/>
              </w:rPr>
            </w:pPr>
            <w:r w:rsidRPr="00F02AE1">
              <w:rPr>
                <w:rFonts w:eastAsia="Times New Roman" w:cs="Times New Roman"/>
                <w:color w:val="000000"/>
              </w:rPr>
              <w:t>0.382</w:t>
            </w:r>
          </w:p>
        </w:tc>
      </w:tr>
    </w:tbl>
    <w:p w14:paraId="2830FC04" w14:textId="06C49326" w:rsidR="006479F6" w:rsidRPr="00F02AE1" w:rsidRDefault="006479F6" w:rsidP="001A0FB5">
      <w:pPr>
        <w:spacing w:line="360" w:lineRule="auto"/>
        <w:rPr>
          <w:rFonts w:cs="Times New Roman"/>
        </w:rPr>
      </w:pPr>
    </w:p>
    <w:p w14:paraId="6190B190" w14:textId="503537B0" w:rsidR="00154CDB" w:rsidRPr="00F02AE1" w:rsidRDefault="00A17717" w:rsidP="001A0FB5">
      <w:pPr>
        <w:spacing w:line="360" w:lineRule="auto"/>
        <w:rPr>
          <w:rFonts w:cs="Times New Roman"/>
        </w:rPr>
      </w:pPr>
      <w:r w:rsidRPr="00F02AE1">
        <w:rPr>
          <w:rFonts w:cs="Times New Roman"/>
        </w:rPr>
        <w:tab/>
      </w:r>
      <w:r w:rsidR="00154CDB" w:rsidRPr="00F02AE1">
        <w:rPr>
          <w:rFonts w:cs="Times New Roman"/>
        </w:rPr>
        <w:t xml:space="preserve">The point estimates in this case are unbiased. The pooled standard deviation is valid </w:t>
      </w:r>
      <w:proofErr w:type="gramStart"/>
      <w:r w:rsidR="00154CDB" w:rsidRPr="00F02AE1">
        <w:rPr>
          <w:rFonts w:cs="Times New Roman"/>
        </w:rPr>
        <w:t>for</w:t>
      </w:r>
      <w:proofErr w:type="gramEnd"/>
      <w:r w:rsidR="00154CDB" w:rsidRPr="00F02AE1">
        <w:rPr>
          <w:rFonts w:cs="Times New Roman"/>
        </w:rPr>
        <w:t xml:space="preserve"> complete case analysis but slightly higher for all the multiple imputation settings. Standard error of the treatment effect is lower in the multiple imputation setting than the complete data and complete case analysis. This implies that when data is multiple imputed, it is less variable. The length of the confidence interval for complete case analysis </w:t>
      </w:r>
      <w:r w:rsidR="00C611A3" w:rsidRPr="00F02AE1">
        <w:rPr>
          <w:rFonts w:cs="Times New Roman"/>
        </w:rPr>
        <w:t>is</w:t>
      </w:r>
      <w:r w:rsidR="00154CDB" w:rsidRPr="00F02AE1">
        <w:rPr>
          <w:rFonts w:cs="Times New Roman"/>
        </w:rPr>
        <w:t xml:space="preserve"> wider than when control units were missing explaining the higher coverage.</w:t>
      </w:r>
      <w:r w:rsidR="00801F99" w:rsidRPr="00F02AE1">
        <w:rPr>
          <w:rFonts w:cs="Times New Roman"/>
        </w:rPr>
        <w:t xml:space="preserve"> </w:t>
      </w:r>
      <w:r w:rsidR="006074AD" w:rsidRPr="00F02AE1">
        <w:rPr>
          <w:rFonts w:cs="Times New Roman"/>
        </w:rPr>
        <w:t>Coverage</w:t>
      </w:r>
      <w:r w:rsidR="006074AD">
        <w:rPr>
          <w:rFonts w:cs="Times New Roman"/>
        </w:rPr>
        <w:t>s</w:t>
      </w:r>
      <w:r w:rsidR="006074AD" w:rsidRPr="00F02AE1">
        <w:rPr>
          <w:rFonts w:cs="Times New Roman"/>
        </w:rPr>
        <w:t xml:space="preserve"> for the complete data, complete case analysis, and multiple </w:t>
      </w:r>
      <w:proofErr w:type="gramStart"/>
      <w:r w:rsidR="006074AD" w:rsidRPr="00F02AE1">
        <w:rPr>
          <w:rFonts w:cs="Times New Roman"/>
        </w:rPr>
        <w:t>imputation</w:t>
      </w:r>
      <w:proofErr w:type="gramEnd"/>
      <w:r w:rsidR="006074AD" w:rsidRPr="00F02AE1">
        <w:rPr>
          <w:rFonts w:cs="Times New Roman"/>
        </w:rPr>
        <w:t xml:space="preserve"> </w:t>
      </w:r>
      <w:r w:rsidR="006074AD">
        <w:rPr>
          <w:rFonts w:cs="Times New Roman"/>
        </w:rPr>
        <w:t>are</w:t>
      </w:r>
      <w:r w:rsidR="006074AD" w:rsidRPr="00F02AE1">
        <w:rPr>
          <w:rFonts w:cs="Times New Roman"/>
        </w:rPr>
        <w:t xml:space="preserve"> comparable.</w:t>
      </w:r>
      <w:bookmarkStart w:id="1" w:name="_GoBack"/>
      <w:bookmarkEnd w:id="1"/>
    </w:p>
    <w:p w14:paraId="6FBC3261" w14:textId="664EFB60" w:rsidR="002A67E8" w:rsidRPr="00F02AE1" w:rsidRDefault="002A67E8" w:rsidP="001A0FB5">
      <w:pPr>
        <w:spacing w:line="360" w:lineRule="auto"/>
        <w:ind w:left="360"/>
        <w:rPr>
          <w:rFonts w:cs="Times New Roman"/>
          <w:b/>
        </w:rPr>
      </w:pPr>
      <w:r w:rsidRPr="00F02AE1">
        <w:rPr>
          <w:rFonts w:eastAsia="Times New Roman" w:cs="Times New Roman"/>
          <w:b/>
          <w:bCs/>
          <w:color w:val="000000"/>
        </w:rPr>
        <w:t xml:space="preserve">Table 1.2b: </w:t>
      </w:r>
      <w:r w:rsidR="00447E48"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447E48" w:rsidRPr="00F02AE1">
        <w:rPr>
          <w:rFonts w:eastAsia="Times New Roman" w:cs="Times New Roman"/>
          <w:color w:val="222222"/>
          <w:shd w:val="clear" w:color="auto" w:fill="FFFFFF"/>
        </w:rPr>
        <w:t> </w:t>
      </w:r>
      <w:r w:rsidR="00447E48" w:rsidRPr="00F02AE1">
        <w:rPr>
          <w:rFonts w:eastAsia="Times New Roman" w:cs="Times New Roman"/>
          <w:color w:val="000000"/>
          <w:shd w:val="clear" w:color="auto" w:fill="FFFFFF"/>
        </w:rPr>
        <w:t>variable</w:t>
      </w:r>
      <w:proofErr w:type="gramEnd"/>
      <w:r w:rsidR="00447E48"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00447E48" w:rsidRPr="00F02AE1">
        <w:rPr>
          <w:rFonts w:eastAsia="Times New Roman" w:cs="Times New Roman"/>
          <w:color w:val="000000"/>
          <w:shd w:val="clear" w:color="auto" w:fill="FFFFFF"/>
        </w:rPr>
        <w:t xml:space="preserve"> is included in the imputation model</w:t>
      </w: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117"/>
        <w:gridCol w:w="953"/>
        <w:gridCol w:w="1477"/>
        <w:gridCol w:w="900"/>
        <w:gridCol w:w="810"/>
        <w:gridCol w:w="810"/>
        <w:gridCol w:w="990"/>
        <w:gridCol w:w="810"/>
        <w:gridCol w:w="1080"/>
      </w:tblGrid>
      <w:tr w:rsidR="00554E6F" w:rsidRPr="00F02AE1" w14:paraId="004E62CC" w14:textId="77777777" w:rsidTr="00DA40AE">
        <w:trPr>
          <w:trHeight w:val="300"/>
          <w:jc w:val="center"/>
        </w:trPr>
        <w:tc>
          <w:tcPr>
            <w:tcW w:w="1762" w:type="dxa"/>
            <w:gridSpan w:val="2"/>
            <w:shd w:val="clear" w:color="auto" w:fill="auto"/>
            <w:noWrap/>
            <w:vAlign w:val="center"/>
            <w:hideMark/>
          </w:tcPr>
          <w:p w14:paraId="21E5AA4D" w14:textId="77777777" w:rsidR="00C611A3" w:rsidRPr="00F02AE1" w:rsidRDefault="00C611A3" w:rsidP="001A0FB5">
            <w:pPr>
              <w:spacing w:line="360" w:lineRule="auto"/>
              <w:rPr>
                <w:rFonts w:eastAsia="Times New Roman" w:cs="Times New Roman"/>
                <w:b/>
                <w:color w:val="000000"/>
              </w:rPr>
            </w:pPr>
          </w:p>
        </w:tc>
        <w:tc>
          <w:tcPr>
            <w:tcW w:w="953" w:type="dxa"/>
            <w:shd w:val="clear" w:color="auto" w:fill="auto"/>
            <w:noWrap/>
            <w:vAlign w:val="center"/>
            <w:hideMark/>
          </w:tcPr>
          <w:p w14:paraId="02C31794" w14:textId="77777777"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77" w:type="dxa"/>
            <w:shd w:val="clear" w:color="auto" w:fill="auto"/>
            <w:noWrap/>
            <w:vAlign w:val="center"/>
            <w:hideMark/>
          </w:tcPr>
          <w:p w14:paraId="116C46CF" w14:textId="3FDC4B18" w:rsidR="00C611A3"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01E535F7" w14:textId="74A09BB0" w:rsidR="00C611A3" w:rsidRPr="00F02AE1" w:rsidRDefault="00C611A3" w:rsidP="001A0FB5">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51540924" w14:textId="1DD36752" w:rsidR="00C611A3"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1FEF7DB4" w14:textId="031B4F36" w:rsidR="00C611A3" w:rsidRPr="00F02AE1" w:rsidRDefault="00554E6F"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5F32B799" w14:textId="7C3BAE1E"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41B621C8" w14:textId="034A9495"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033AC2C3" w14:textId="77777777"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54E6F" w:rsidRPr="00F02AE1" w14:paraId="6E4EC0C4" w14:textId="77777777" w:rsidTr="00DA40AE">
        <w:trPr>
          <w:trHeight w:val="300"/>
          <w:jc w:val="center"/>
        </w:trPr>
        <w:tc>
          <w:tcPr>
            <w:tcW w:w="1762" w:type="dxa"/>
            <w:gridSpan w:val="2"/>
            <w:shd w:val="clear" w:color="auto" w:fill="auto"/>
            <w:noWrap/>
            <w:vAlign w:val="center"/>
            <w:hideMark/>
          </w:tcPr>
          <w:p w14:paraId="5A30E92D" w14:textId="77777777"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53" w:type="dxa"/>
            <w:shd w:val="clear" w:color="auto" w:fill="auto"/>
            <w:noWrap/>
            <w:vAlign w:val="center"/>
            <w:hideMark/>
          </w:tcPr>
          <w:p w14:paraId="216E559C" w14:textId="38CED727" w:rsidR="00C611A3" w:rsidRPr="00F02AE1" w:rsidRDefault="00C611A3" w:rsidP="001A0FB5">
            <w:pPr>
              <w:spacing w:line="360" w:lineRule="auto"/>
              <w:jc w:val="center"/>
              <w:rPr>
                <w:rFonts w:eastAsia="Times New Roman" w:cs="Times New Roman"/>
                <w:color w:val="000000"/>
              </w:rPr>
            </w:pPr>
            <w:r w:rsidRPr="00F02AE1">
              <w:rPr>
                <w:color w:val="000000"/>
              </w:rPr>
              <w:t>5.001</w:t>
            </w:r>
          </w:p>
        </w:tc>
        <w:tc>
          <w:tcPr>
            <w:tcW w:w="1477" w:type="dxa"/>
            <w:shd w:val="clear" w:color="auto" w:fill="auto"/>
            <w:noWrap/>
            <w:vAlign w:val="center"/>
            <w:hideMark/>
          </w:tcPr>
          <w:p w14:paraId="20D70B54" w14:textId="7003B048"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0.318</w:t>
            </w:r>
          </w:p>
        </w:tc>
        <w:tc>
          <w:tcPr>
            <w:tcW w:w="900" w:type="dxa"/>
            <w:shd w:val="clear" w:color="auto" w:fill="auto"/>
            <w:noWrap/>
            <w:vAlign w:val="center"/>
            <w:hideMark/>
          </w:tcPr>
          <w:p w14:paraId="74DA5E31"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785C8558"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4.385</w:t>
            </w:r>
          </w:p>
        </w:tc>
        <w:tc>
          <w:tcPr>
            <w:tcW w:w="810" w:type="dxa"/>
            <w:shd w:val="clear" w:color="auto" w:fill="auto"/>
            <w:noWrap/>
            <w:vAlign w:val="center"/>
            <w:hideMark/>
          </w:tcPr>
          <w:p w14:paraId="10747170"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013C7EC6" w14:textId="16D31043"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1.249</w:t>
            </w:r>
          </w:p>
        </w:tc>
        <w:tc>
          <w:tcPr>
            <w:tcW w:w="810" w:type="dxa"/>
            <w:shd w:val="clear" w:color="auto" w:fill="auto"/>
            <w:noWrap/>
            <w:vAlign w:val="center"/>
            <w:hideMark/>
          </w:tcPr>
          <w:p w14:paraId="5E30A1E3" w14:textId="0AAC06AE"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0.99</w:t>
            </w:r>
            <w:r w:rsidR="009A41E3" w:rsidRPr="00F02AE1">
              <w:rPr>
                <w:rFonts w:eastAsia="Times New Roman" w:cs="Times New Roman"/>
                <w:color w:val="000000"/>
              </w:rPr>
              <w:t>0</w:t>
            </w:r>
          </w:p>
        </w:tc>
        <w:tc>
          <w:tcPr>
            <w:tcW w:w="1080" w:type="dxa"/>
            <w:shd w:val="clear" w:color="auto" w:fill="auto"/>
            <w:noWrap/>
            <w:vAlign w:val="center"/>
            <w:hideMark/>
          </w:tcPr>
          <w:p w14:paraId="0ABF7741"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54E6F" w:rsidRPr="00F02AE1" w14:paraId="1BABA856" w14:textId="77777777" w:rsidTr="00DA40AE">
        <w:trPr>
          <w:trHeight w:val="300"/>
          <w:jc w:val="center"/>
        </w:trPr>
        <w:tc>
          <w:tcPr>
            <w:tcW w:w="1762" w:type="dxa"/>
            <w:gridSpan w:val="2"/>
            <w:shd w:val="clear" w:color="auto" w:fill="auto"/>
            <w:noWrap/>
            <w:vAlign w:val="center"/>
            <w:hideMark/>
          </w:tcPr>
          <w:p w14:paraId="5E461C55" w14:textId="77777777"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53" w:type="dxa"/>
            <w:shd w:val="clear" w:color="auto" w:fill="auto"/>
            <w:noWrap/>
            <w:vAlign w:val="center"/>
            <w:hideMark/>
          </w:tcPr>
          <w:p w14:paraId="42B9CFE8" w14:textId="2BAF0A63" w:rsidR="00C611A3" w:rsidRPr="00F02AE1" w:rsidRDefault="00C611A3" w:rsidP="001A0FB5">
            <w:pPr>
              <w:spacing w:line="360" w:lineRule="auto"/>
              <w:jc w:val="center"/>
              <w:rPr>
                <w:rFonts w:eastAsia="Times New Roman" w:cs="Times New Roman"/>
                <w:color w:val="000000"/>
              </w:rPr>
            </w:pPr>
            <w:r w:rsidRPr="00F02AE1">
              <w:rPr>
                <w:color w:val="000000"/>
              </w:rPr>
              <w:t>5.015</w:t>
            </w:r>
          </w:p>
        </w:tc>
        <w:tc>
          <w:tcPr>
            <w:tcW w:w="1477" w:type="dxa"/>
            <w:shd w:val="clear" w:color="auto" w:fill="auto"/>
            <w:noWrap/>
            <w:vAlign w:val="center"/>
            <w:hideMark/>
          </w:tcPr>
          <w:p w14:paraId="6D69C7C0" w14:textId="1849DDC5"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0.328</w:t>
            </w:r>
          </w:p>
        </w:tc>
        <w:tc>
          <w:tcPr>
            <w:tcW w:w="900" w:type="dxa"/>
            <w:shd w:val="clear" w:color="auto" w:fill="auto"/>
            <w:noWrap/>
            <w:vAlign w:val="center"/>
            <w:hideMark/>
          </w:tcPr>
          <w:p w14:paraId="0E21141A" w14:textId="4BED991F"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0.267</w:t>
            </w:r>
          </w:p>
        </w:tc>
        <w:tc>
          <w:tcPr>
            <w:tcW w:w="810" w:type="dxa"/>
            <w:shd w:val="clear" w:color="auto" w:fill="auto"/>
            <w:noWrap/>
            <w:vAlign w:val="center"/>
            <w:hideMark/>
          </w:tcPr>
          <w:p w14:paraId="260CECF5" w14:textId="0DF98771"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4.372</w:t>
            </w:r>
          </w:p>
        </w:tc>
        <w:tc>
          <w:tcPr>
            <w:tcW w:w="810" w:type="dxa"/>
            <w:shd w:val="clear" w:color="auto" w:fill="auto"/>
            <w:noWrap/>
            <w:vAlign w:val="center"/>
            <w:hideMark/>
          </w:tcPr>
          <w:p w14:paraId="58EB3FBB" w14:textId="3DAE497B"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6.658</w:t>
            </w:r>
          </w:p>
        </w:tc>
        <w:tc>
          <w:tcPr>
            <w:tcW w:w="990" w:type="dxa"/>
          </w:tcPr>
          <w:p w14:paraId="66484227" w14:textId="3A238FD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2.286</w:t>
            </w:r>
          </w:p>
        </w:tc>
        <w:tc>
          <w:tcPr>
            <w:tcW w:w="810" w:type="dxa"/>
            <w:shd w:val="clear" w:color="auto" w:fill="auto"/>
            <w:noWrap/>
            <w:vAlign w:val="center"/>
            <w:hideMark/>
          </w:tcPr>
          <w:p w14:paraId="53F8C2C6" w14:textId="08D81FCA"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0954F79B"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54E6F" w:rsidRPr="00F02AE1" w14:paraId="716D5484" w14:textId="77777777" w:rsidTr="00DA40AE">
        <w:trPr>
          <w:trHeight w:val="300"/>
          <w:jc w:val="center"/>
        </w:trPr>
        <w:tc>
          <w:tcPr>
            <w:tcW w:w="645" w:type="dxa"/>
            <w:vMerge w:val="restart"/>
            <w:shd w:val="clear" w:color="auto" w:fill="auto"/>
            <w:noWrap/>
            <w:vAlign w:val="center"/>
            <w:hideMark/>
          </w:tcPr>
          <w:p w14:paraId="2365B978" w14:textId="77777777" w:rsidR="00C611A3" w:rsidRPr="00F02AE1" w:rsidRDefault="00C611A3"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17" w:type="dxa"/>
            <w:shd w:val="clear" w:color="auto" w:fill="auto"/>
            <w:vAlign w:val="center"/>
          </w:tcPr>
          <w:p w14:paraId="1088FC59" w14:textId="77777777" w:rsidR="00C611A3" w:rsidRPr="00F02AE1" w:rsidRDefault="00C611A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53" w:type="dxa"/>
            <w:shd w:val="clear" w:color="auto" w:fill="auto"/>
            <w:noWrap/>
            <w:vAlign w:val="center"/>
            <w:hideMark/>
          </w:tcPr>
          <w:p w14:paraId="7245AE4E" w14:textId="5E1DAEBA" w:rsidR="00C611A3" w:rsidRPr="00F02AE1" w:rsidRDefault="00C611A3" w:rsidP="001A0FB5">
            <w:pPr>
              <w:spacing w:line="360" w:lineRule="auto"/>
              <w:jc w:val="center"/>
              <w:rPr>
                <w:rFonts w:eastAsia="Times New Roman" w:cs="Times New Roman"/>
                <w:color w:val="000000"/>
              </w:rPr>
            </w:pPr>
            <w:r w:rsidRPr="00F02AE1">
              <w:rPr>
                <w:color w:val="000000"/>
              </w:rPr>
              <w:t>5.014</w:t>
            </w:r>
          </w:p>
        </w:tc>
        <w:tc>
          <w:tcPr>
            <w:tcW w:w="1477" w:type="dxa"/>
            <w:shd w:val="clear" w:color="auto" w:fill="auto"/>
            <w:noWrap/>
            <w:vAlign w:val="center"/>
            <w:hideMark/>
          </w:tcPr>
          <w:p w14:paraId="763CED94" w14:textId="4082CFCB"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0.378</w:t>
            </w:r>
          </w:p>
        </w:tc>
        <w:tc>
          <w:tcPr>
            <w:tcW w:w="900" w:type="dxa"/>
            <w:shd w:val="clear" w:color="auto" w:fill="auto"/>
            <w:noWrap/>
            <w:vAlign w:val="center"/>
            <w:hideMark/>
          </w:tcPr>
          <w:p w14:paraId="1A7341BA" w14:textId="26DCC5F1"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0.112</w:t>
            </w:r>
          </w:p>
        </w:tc>
        <w:tc>
          <w:tcPr>
            <w:tcW w:w="810" w:type="dxa"/>
            <w:shd w:val="clear" w:color="auto" w:fill="auto"/>
            <w:noWrap/>
            <w:vAlign w:val="center"/>
            <w:hideMark/>
          </w:tcPr>
          <w:p w14:paraId="52AD32E4" w14:textId="1A9A1338"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4.272</w:t>
            </w:r>
          </w:p>
        </w:tc>
        <w:tc>
          <w:tcPr>
            <w:tcW w:w="810" w:type="dxa"/>
            <w:shd w:val="clear" w:color="auto" w:fill="auto"/>
            <w:noWrap/>
            <w:vAlign w:val="center"/>
            <w:hideMark/>
          </w:tcPr>
          <w:p w14:paraId="5986491E" w14:textId="50F350E9"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5.756</w:t>
            </w:r>
          </w:p>
        </w:tc>
        <w:tc>
          <w:tcPr>
            <w:tcW w:w="990" w:type="dxa"/>
          </w:tcPr>
          <w:p w14:paraId="1EB4F38A" w14:textId="0151F91C"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1.484</w:t>
            </w:r>
          </w:p>
        </w:tc>
        <w:tc>
          <w:tcPr>
            <w:tcW w:w="810" w:type="dxa"/>
            <w:shd w:val="clear" w:color="auto" w:fill="auto"/>
            <w:noWrap/>
            <w:vAlign w:val="center"/>
            <w:hideMark/>
          </w:tcPr>
          <w:p w14:paraId="0FAFDA25" w14:textId="7D1EB93A"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850738A" w14:textId="151B6E53"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0.268</w:t>
            </w:r>
          </w:p>
        </w:tc>
      </w:tr>
      <w:tr w:rsidR="00554E6F" w:rsidRPr="00F02AE1" w14:paraId="5F70D45D" w14:textId="77777777" w:rsidTr="00DA40AE">
        <w:trPr>
          <w:trHeight w:val="300"/>
          <w:jc w:val="center"/>
        </w:trPr>
        <w:tc>
          <w:tcPr>
            <w:tcW w:w="645" w:type="dxa"/>
            <w:vMerge/>
            <w:shd w:val="clear" w:color="auto" w:fill="auto"/>
            <w:noWrap/>
            <w:vAlign w:val="center"/>
            <w:hideMark/>
          </w:tcPr>
          <w:p w14:paraId="0A502E90" w14:textId="77777777" w:rsidR="00C611A3" w:rsidRPr="00F02AE1" w:rsidRDefault="00C611A3" w:rsidP="001A0FB5">
            <w:pPr>
              <w:spacing w:line="360" w:lineRule="auto"/>
              <w:rPr>
                <w:rFonts w:eastAsia="Times New Roman" w:cs="Times New Roman"/>
                <w:b/>
                <w:color w:val="000000"/>
              </w:rPr>
            </w:pPr>
          </w:p>
        </w:tc>
        <w:tc>
          <w:tcPr>
            <w:tcW w:w="1117" w:type="dxa"/>
            <w:shd w:val="clear" w:color="auto" w:fill="auto"/>
            <w:vAlign w:val="center"/>
          </w:tcPr>
          <w:p w14:paraId="4116FF49" w14:textId="77777777" w:rsidR="00C611A3" w:rsidRPr="00F02AE1" w:rsidRDefault="00C611A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53" w:type="dxa"/>
            <w:shd w:val="clear" w:color="auto" w:fill="auto"/>
            <w:noWrap/>
            <w:vAlign w:val="center"/>
            <w:hideMark/>
          </w:tcPr>
          <w:p w14:paraId="2A4C7D78" w14:textId="74C20318" w:rsidR="00C611A3" w:rsidRPr="00F02AE1" w:rsidRDefault="00C611A3" w:rsidP="001A0FB5">
            <w:pPr>
              <w:spacing w:line="360" w:lineRule="auto"/>
              <w:jc w:val="center"/>
              <w:rPr>
                <w:rFonts w:eastAsia="Times New Roman" w:cs="Times New Roman"/>
                <w:color w:val="000000"/>
              </w:rPr>
            </w:pPr>
            <w:r w:rsidRPr="00F02AE1">
              <w:rPr>
                <w:color w:val="000000"/>
              </w:rPr>
              <w:t>5.020</w:t>
            </w:r>
          </w:p>
        </w:tc>
        <w:tc>
          <w:tcPr>
            <w:tcW w:w="1477" w:type="dxa"/>
            <w:shd w:val="clear" w:color="auto" w:fill="auto"/>
            <w:noWrap/>
            <w:vAlign w:val="center"/>
            <w:hideMark/>
          </w:tcPr>
          <w:p w14:paraId="5376384A" w14:textId="7777777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900" w:type="dxa"/>
            <w:shd w:val="clear" w:color="auto" w:fill="auto"/>
            <w:noWrap/>
            <w:vAlign w:val="center"/>
            <w:hideMark/>
          </w:tcPr>
          <w:p w14:paraId="795A4499" w14:textId="71622158"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0.094</w:t>
            </w:r>
          </w:p>
        </w:tc>
        <w:tc>
          <w:tcPr>
            <w:tcW w:w="810" w:type="dxa"/>
            <w:shd w:val="clear" w:color="auto" w:fill="auto"/>
            <w:noWrap/>
            <w:vAlign w:val="center"/>
            <w:hideMark/>
          </w:tcPr>
          <w:p w14:paraId="170699FF" w14:textId="654D984B"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4.282</w:t>
            </w:r>
          </w:p>
        </w:tc>
        <w:tc>
          <w:tcPr>
            <w:tcW w:w="810" w:type="dxa"/>
            <w:shd w:val="clear" w:color="auto" w:fill="auto"/>
            <w:noWrap/>
            <w:vAlign w:val="center"/>
            <w:hideMark/>
          </w:tcPr>
          <w:p w14:paraId="734E7B37" w14:textId="6ED5DF1E"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5.757</w:t>
            </w:r>
          </w:p>
        </w:tc>
        <w:tc>
          <w:tcPr>
            <w:tcW w:w="990" w:type="dxa"/>
          </w:tcPr>
          <w:p w14:paraId="6AC83E7B" w14:textId="40CE5E05"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1.475</w:t>
            </w:r>
          </w:p>
        </w:tc>
        <w:tc>
          <w:tcPr>
            <w:tcW w:w="810" w:type="dxa"/>
            <w:shd w:val="clear" w:color="auto" w:fill="auto"/>
            <w:noWrap/>
            <w:vAlign w:val="center"/>
            <w:hideMark/>
          </w:tcPr>
          <w:p w14:paraId="24D9D3EF" w14:textId="1EEFA637"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53A4417A" w14:textId="1479F8AE"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0.256</w:t>
            </w:r>
          </w:p>
        </w:tc>
      </w:tr>
      <w:tr w:rsidR="00554E6F" w:rsidRPr="00F02AE1" w14:paraId="2C710278" w14:textId="77777777" w:rsidTr="00DA40AE">
        <w:trPr>
          <w:trHeight w:val="300"/>
          <w:jc w:val="center"/>
        </w:trPr>
        <w:tc>
          <w:tcPr>
            <w:tcW w:w="645" w:type="dxa"/>
            <w:vMerge/>
            <w:shd w:val="clear" w:color="auto" w:fill="auto"/>
            <w:noWrap/>
            <w:vAlign w:val="center"/>
            <w:hideMark/>
          </w:tcPr>
          <w:p w14:paraId="068FD4F9" w14:textId="77777777" w:rsidR="00C611A3" w:rsidRPr="00F02AE1" w:rsidRDefault="00C611A3" w:rsidP="001A0FB5">
            <w:pPr>
              <w:spacing w:line="360" w:lineRule="auto"/>
              <w:rPr>
                <w:rFonts w:eastAsia="Times New Roman" w:cs="Times New Roman"/>
                <w:b/>
                <w:color w:val="000000"/>
              </w:rPr>
            </w:pPr>
          </w:p>
        </w:tc>
        <w:tc>
          <w:tcPr>
            <w:tcW w:w="1117" w:type="dxa"/>
            <w:shd w:val="clear" w:color="auto" w:fill="auto"/>
            <w:vAlign w:val="center"/>
          </w:tcPr>
          <w:p w14:paraId="56E9F81F" w14:textId="77777777" w:rsidR="00C611A3" w:rsidRPr="00F02AE1" w:rsidRDefault="00C611A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53" w:type="dxa"/>
            <w:shd w:val="clear" w:color="auto" w:fill="auto"/>
            <w:noWrap/>
            <w:vAlign w:val="center"/>
            <w:hideMark/>
          </w:tcPr>
          <w:p w14:paraId="68E0A8C8" w14:textId="0A41DA48" w:rsidR="00C611A3" w:rsidRPr="00F02AE1" w:rsidRDefault="00C611A3" w:rsidP="001A0FB5">
            <w:pPr>
              <w:spacing w:line="360" w:lineRule="auto"/>
              <w:jc w:val="center"/>
              <w:rPr>
                <w:rFonts w:eastAsia="Times New Roman" w:cs="Times New Roman"/>
                <w:color w:val="000000"/>
              </w:rPr>
            </w:pPr>
            <w:r w:rsidRPr="00F02AE1">
              <w:rPr>
                <w:color w:val="000000"/>
              </w:rPr>
              <w:t>5.019</w:t>
            </w:r>
          </w:p>
        </w:tc>
        <w:tc>
          <w:tcPr>
            <w:tcW w:w="1477" w:type="dxa"/>
            <w:shd w:val="clear" w:color="auto" w:fill="auto"/>
            <w:noWrap/>
            <w:vAlign w:val="center"/>
            <w:hideMark/>
          </w:tcPr>
          <w:p w14:paraId="0DB7F39A" w14:textId="0DF1E314"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0.374</w:t>
            </w:r>
          </w:p>
        </w:tc>
        <w:tc>
          <w:tcPr>
            <w:tcW w:w="900" w:type="dxa"/>
            <w:shd w:val="clear" w:color="auto" w:fill="auto"/>
            <w:noWrap/>
            <w:vAlign w:val="center"/>
            <w:hideMark/>
          </w:tcPr>
          <w:p w14:paraId="6509007C" w14:textId="6E3F6162"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0.088</w:t>
            </w:r>
          </w:p>
        </w:tc>
        <w:tc>
          <w:tcPr>
            <w:tcW w:w="810" w:type="dxa"/>
            <w:shd w:val="clear" w:color="auto" w:fill="auto"/>
            <w:noWrap/>
            <w:vAlign w:val="center"/>
            <w:hideMark/>
          </w:tcPr>
          <w:p w14:paraId="25646EF6" w14:textId="43449ACF"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4.283</w:t>
            </w:r>
          </w:p>
        </w:tc>
        <w:tc>
          <w:tcPr>
            <w:tcW w:w="810" w:type="dxa"/>
            <w:shd w:val="clear" w:color="auto" w:fill="auto"/>
            <w:noWrap/>
            <w:vAlign w:val="center"/>
            <w:hideMark/>
          </w:tcPr>
          <w:p w14:paraId="1901AC03" w14:textId="594FF859"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5.753</w:t>
            </w:r>
          </w:p>
        </w:tc>
        <w:tc>
          <w:tcPr>
            <w:tcW w:w="990" w:type="dxa"/>
          </w:tcPr>
          <w:p w14:paraId="0B9F603D" w14:textId="47F9BE28"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1.470</w:t>
            </w:r>
          </w:p>
        </w:tc>
        <w:tc>
          <w:tcPr>
            <w:tcW w:w="810" w:type="dxa"/>
            <w:shd w:val="clear" w:color="auto" w:fill="auto"/>
            <w:noWrap/>
            <w:vAlign w:val="center"/>
            <w:hideMark/>
          </w:tcPr>
          <w:p w14:paraId="70309DFE" w14:textId="1F11DEDC"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142A0E3D" w14:textId="613D9A74" w:rsidR="00C611A3" w:rsidRPr="00F02AE1" w:rsidRDefault="00C611A3" w:rsidP="001A0FB5">
            <w:pPr>
              <w:spacing w:line="360" w:lineRule="auto"/>
              <w:jc w:val="center"/>
              <w:rPr>
                <w:rFonts w:eastAsia="Times New Roman" w:cs="Times New Roman"/>
                <w:color w:val="000000"/>
              </w:rPr>
            </w:pPr>
            <w:r w:rsidRPr="00F02AE1">
              <w:rPr>
                <w:rFonts w:eastAsia="Times New Roman" w:cs="Times New Roman"/>
                <w:color w:val="000000"/>
              </w:rPr>
              <w:t>0.251</w:t>
            </w:r>
          </w:p>
        </w:tc>
      </w:tr>
    </w:tbl>
    <w:p w14:paraId="5C617A7F" w14:textId="2E1CA96C" w:rsidR="00C611A3" w:rsidRPr="00F02AE1" w:rsidRDefault="00A17717" w:rsidP="00C611A3">
      <w:pPr>
        <w:spacing w:line="360" w:lineRule="auto"/>
        <w:rPr>
          <w:rFonts w:cs="Times New Roman"/>
        </w:rPr>
      </w:pPr>
      <w:r w:rsidRPr="00F02AE1">
        <w:rPr>
          <w:rFonts w:cs="Times New Roman"/>
        </w:rPr>
        <w:tab/>
      </w:r>
      <w:r w:rsidR="00C611A3" w:rsidRPr="00F02AE1">
        <w:rPr>
          <w:rFonts w:cs="Times New Roman"/>
        </w:rPr>
        <w:t xml:space="preserve">The point estimates in this case are unbiased. The pooled standard deviation is valid for complete case analysis but slightly higher for all the multiple imputation settings. Standard error of the treatment effect is lower in the multiple imputation setting than the complete data and complete case analysis. This implies that when data is multiple imputed, it is </w:t>
      </w:r>
      <w:r w:rsidR="00801F99" w:rsidRPr="00F02AE1">
        <w:rPr>
          <w:rFonts w:cs="Times New Roman"/>
        </w:rPr>
        <w:t>more stable</w:t>
      </w:r>
      <w:r w:rsidR="00C611A3" w:rsidRPr="00F02AE1">
        <w:rPr>
          <w:rFonts w:cs="Times New Roman"/>
        </w:rPr>
        <w:t>. The length of the confidence interval for complete case analysis is wider than when control units were missing explaining the higher coverage.</w:t>
      </w:r>
      <w:r w:rsidR="00801F99" w:rsidRPr="00F02AE1">
        <w:rPr>
          <w:rFonts w:cs="Times New Roman"/>
        </w:rPr>
        <w:t xml:space="preserve"> Coverage</w:t>
      </w:r>
      <w:r w:rsidR="001318BA">
        <w:rPr>
          <w:rFonts w:cs="Times New Roman"/>
        </w:rPr>
        <w:t>s</w:t>
      </w:r>
      <w:r w:rsidR="00801F99" w:rsidRPr="00F02AE1">
        <w:rPr>
          <w:rFonts w:cs="Times New Roman"/>
        </w:rPr>
        <w:t xml:space="preserve"> for </w:t>
      </w:r>
      <w:r w:rsidRPr="00F02AE1">
        <w:rPr>
          <w:rFonts w:cs="Times New Roman"/>
        </w:rPr>
        <w:t xml:space="preserve">the complete data, complete case analysis, and multiple </w:t>
      </w:r>
      <w:proofErr w:type="gramStart"/>
      <w:r w:rsidRPr="00F02AE1">
        <w:rPr>
          <w:rFonts w:cs="Times New Roman"/>
        </w:rPr>
        <w:t>imputation</w:t>
      </w:r>
      <w:proofErr w:type="gramEnd"/>
      <w:r w:rsidRPr="00F02AE1">
        <w:rPr>
          <w:rFonts w:cs="Times New Roman"/>
        </w:rPr>
        <w:t xml:space="preserve"> </w:t>
      </w:r>
      <w:r w:rsidR="001318BA">
        <w:rPr>
          <w:rFonts w:cs="Times New Roman"/>
        </w:rPr>
        <w:t>are</w:t>
      </w:r>
      <w:r w:rsidRPr="00F02AE1">
        <w:rPr>
          <w:rFonts w:cs="Times New Roman"/>
        </w:rPr>
        <w:t xml:space="preserve"> comparable</w:t>
      </w:r>
      <w:r w:rsidR="00801F99" w:rsidRPr="00F02AE1">
        <w:rPr>
          <w:rFonts w:cs="Times New Roman"/>
        </w:rPr>
        <w:t>.</w:t>
      </w:r>
      <w:r w:rsidR="00C611A3" w:rsidRPr="00F02AE1">
        <w:rPr>
          <w:rFonts w:cs="Times New Roman"/>
        </w:rPr>
        <w:t xml:space="preserve"> Comparing the rate of missing information when response is included or excluded, it is higher when response is excluded. </w:t>
      </w:r>
    </w:p>
    <w:p w14:paraId="7A40E5AA" w14:textId="65FA962E" w:rsidR="006479F6" w:rsidRPr="00F02AE1" w:rsidRDefault="00A135D9" w:rsidP="001A0FB5">
      <w:pPr>
        <w:spacing w:line="360" w:lineRule="auto"/>
        <w:rPr>
          <w:rFonts w:cs="Times New Roman"/>
          <w:b/>
        </w:rPr>
      </w:pPr>
      <w:r w:rsidRPr="00F02AE1">
        <w:rPr>
          <w:rFonts w:cs="Times New Roman"/>
        </w:rPr>
        <w:tab/>
      </w:r>
    </w:p>
    <w:p w14:paraId="26B79E26" w14:textId="77777777" w:rsidR="006479F6" w:rsidRPr="00F02AE1" w:rsidRDefault="006479F6" w:rsidP="001A0FB5">
      <w:pPr>
        <w:spacing w:line="360" w:lineRule="auto"/>
        <w:rPr>
          <w:rFonts w:cs="Times New Roman"/>
          <w:b/>
        </w:rPr>
      </w:pPr>
    </w:p>
    <w:p w14:paraId="6D3AE727" w14:textId="292AE14C" w:rsidR="00791CAC" w:rsidRPr="00F02AE1" w:rsidRDefault="00791CAC" w:rsidP="001A0FB5">
      <w:pPr>
        <w:spacing w:line="360" w:lineRule="auto"/>
        <w:rPr>
          <w:rFonts w:cs="Times New Roman"/>
          <w:b/>
        </w:rPr>
      </w:pPr>
      <w:r w:rsidRPr="00F02AE1">
        <w:rPr>
          <w:rFonts w:cs="Times New Roman"/>
          <w:b/>
        </w:rPr>
        <w:br w:type="page"/>
      </w:r>
    </w:p>
    <w:p w14:paraId="701E6EFB" w14:textId="6B4434FD" w:rsidR="00741948" w:rsidRPr="00F02AE1" w:rsidRDefault="00741948" w:rsidP="001A0FB5">
      <w:pPr>
        <w:spacing w:line="360" w:lineRule="auto"/>
        <w:rPr>
          <w:rFonts w:cs="Times New Roman"/>
          <w:b/>
        </w:rPr>
      </w:pPr>
      <w:r w:rsidRPr="00F02AE1">
        <w:rPr>
          <w:rFonts w:cs="Times New Roman"/>
          <w:b/>
        </w:rPr>
        <w:lastRenderedPageBreak/>
        <w:t>Conclusion</w:t>
      </w:r>
      <w:r w:rsidR="004A3768" w:rsidRPr="00F02AE1">
        <w:rPr>
          <w:rFonts w:cs="Times New Roman"/>
          <w:b/>
        </w:rPr>
        <w:t>:</w:t>
      </w:r>
    </w:p>
    <w:p w14:paraId="3AA3C449" w14:textId="7ECE6B52" w:rsidR="00C3211B" w:rsidRPr="00F02AE1" w:rsidRDefault="00C3211B" w:rsidP="001A0FB5">
      <w:pPr>
        <w:spacing w:line="360" w:lineRule="auto"/>
        <w:rPr>
          <w:rFonts w:cs="Times New Roman"/>
        </w:rPr>
      </w:pPr>
      <w:r w:rsidRPr="00F02AE1">
        <w:rPr>
          <w:rFonts w:cs="Times New Roman"/>
        </w:rPr>
        <w:tab/>
        <w:t>Randomized controlled trials are the gol</w:t>
      </w:r>
      <w:r w:rsidR="00554E6F" w:rsidRPr="00F02AE1">
        <w:rPr>
          <w:rFonts w:cs="Times New Roman"/>
        </w:rPr>
        <w:t>d standard approach to causal inference</w:t>
      </w:r>
      <w:r w:rsidRPr="00F02AE1">
        <w:rPr>
          <w:rFonts w:cs="Times New Roman"/>
        </w:rPr>
        <w:t>. Often times, randomized controlled trials cannot be implemented due to practical, ethical, and/or economical limitations. When randomized controlled trials are not possible, researchers turn to observational studi</w:t>
      </w:r>
      <w:r w:rsidR="00554E6F" w:rsidRPr="00F02AE1">
        <w:rPr>
          <w:rFonts w:cs="Times New Roman"/>
        </w:rPr>
        <w:t>es. Causal inference can be estimated</w:t>
      </w:r>
      <w:r w:rsidRPr="00F02AE1">
        <w:rPr>
          <w:rFonts w:cs="Times New Roman"/>
        </w:rPr>
        <w:t xml:space="preserve"> on observational studies with the us</w:t>
      </w:r>
      <w:r w:rsidR="008C4C25" w:rsidRPr="00F02AE1">
        <w:rPr>
          <w:rFonts w:cs="Times New Roman"/>
        </w:rPr>
        <w:t>e of propensity score analysis. Propensity score analysis attempts to reduce bias due to confounding variables. Once confounding variables are neutralized, causal inference can be made.</w:t>
      </w:r>
    </w:p>
    <w:p w14:paraId="65FE36C6" w14:textId="224F60A4" w:rsidR="008C4C25" w:rsidRPr="00F02AE1" w:rsidRDefault="008C4C25" w:rsidP="001A0FB5">
      <w:pPr>
        <w:spacing w:line="360" w:lineRule="auto"/>
        <w:rPr>
          <w:rFonts w:cs="Times New Roman"/>
        </w:rPr>
      </w:pPr>
      <w:r w:rsidRPr="00F02AE1">
        <w:rPr>
          <w:rFonts w:cs="Times New Roman"/>
        </w:rPr>
        <w:tab/>
        <w:t xml:space="preserve">Propensity score analysis requires a complete data set yet; missing data is a common complication is data collection and analysis. Multiple </w:t>
      </w:r>
      <w:proofErr w:type="gramStart"/>
      <w:r w:rsidRPr="00F02AE1">
        <w:rPr>
          <w:rFonts w:cs="Times New Roman"/>
        </w:rPr>
        <w:t>imputation</w:t>
      </w:r>
      <w:proofErr w:type="gramEnd"/>
      <w:r w:rsidRPr="00F02AE1">
        <w:rPr>
          <w:rFonts w:cs="Times New Roman"/>
        </w:rPr>
        <w:t xml:space="preserve"> is a simulation based approach to </w:t>
      </w:r>
      <w:r w:rsidR="00554E6F" w:rsidRPr="00F02AE1">
        <w:rPr>
          <w:rFonts w:cs="Times New Roman"/>
        </w:rPr>
        <w:t>deal with incomplete data</w:t>
      </w:r>
      <w:r w:rsidR="00CC0246" w:rsidRPr="00F02AE1">
        <w:rPr>
          <w:rFonts w:cs="Times New Roman"/>
        </w:rPr>
        <w:t xml:space="preserve">. Missing values are </w:t>
      </w:r>
      <w:r w:rsidR="006D3519" w:rsidRPr="00F02AE1">
        <w:rPr>
          <w:rFonts w:cs="Times New Roman"/>
        </w:rPr>
        <w:t>estimated</w:t>
      </w:r>
      <w:r w:rsidR="00CC0246" w:rsidRPr="00F02AE1">
        <w:rPr>
          <w:rFonts w:cs="Times New Roman"/>
        </w:rPr>
        <w:t xml:space="preserve"> using a model, which is </w:t>
      </w:r>
      <w:r w:rsidR="006D3519" w:rsidRPr="00F02AE1">
        <w:rPr>
          <w:rFonts w:cs="Times New Roman"/>
        </w:rPr>
        <w:t xml:space="preserve">ideally </w:t>
      </w:r>
      <w:r w:rsidR="00CC0246" w:rsidRPr="00F02AE1">
        <w:rPr>
          <w:rFonts w:cs="Times New Roman"/>
        </w:rPr>
        <w:t xml:space="preserve">composed of all covariates and response variables. </w:t>
      </w:r>
      <m:oMath>
        <m:r>
          <w:rPr>
            <w:rFonts w:ascii="Cambria Math" w:hAnsi="Cambria Math" w:cs="Times New Roman"/>
          </w:rPr>
          <m:t>m</m:t>
        </m:r>
      </m:oMath>
      <w:r w:rsidR="00CC0246" w:rsidRPr="00F02AE1">
        <w:rPr>
          <w:rFonts w:cs="Times New Roman"/>
        </w:rPr>
        <w:t xml:space="preserve"> </w:t>
      </w:r>
      <w:proofErr w:type="gramStart"/>
      <w:r w:rsidR="00CC0246" w:rsidRPr="00F02AE1">
        <w:rPr>
          <w:rFonts w:cs="Times New Roman"/>
        </w:rPr>
        <w:t>independent</w:t>
      </w:r>
      <w:proofErr w:type="gramEnd"/>
      <w:r w:rsidR="00CC0246" w:rsidRPr="00F02AE1">
        <w:rPr>
          <w:rFonts w:cs="Times New Roman"/>
        </w:rPr>
        <w:t xml:space="preserve"> complete datasets</w:t>
      </w:r>
      <w:r w:rsidR="006D3519" w:rsidRPr="00F02AE1">
        <w:rPr>
          <w:rFonts w:cs="Times New Roman"/>
        </w:rPr>
        <w:t xml:space="preserve"> are generated</w:t>
      </w:r>
      <w:r w:rsidR="00CC0246" w:rsidRPr="00F02AE1">
        <w:rPr>
          <w:rFonts w:cs="Times New Roman"/>
        </w:rPr>
        <w:t xml:space="preserve">. From these </w:t>
      </w:r>
      <m:oMath>
        <m:r>
          <w:rPr>
            <w:rFonts w:ascii="Cambria Math" w:hAnsi="Cambria Math" w:cs="Times New Roman"/>
          </w:rPr>
          <m:t>m</m:t>
        </m:r>
      </m:oMath>
      <w:r w:rsidR="00CC0246" w:rsidRPr="00F02AE1">
        <w:rPr>
          <w:rFonts w:cs="Times New Roman"/>
        </w:rPr>
        <w:t xml:space="preserve"> complete datasets, analysis is carried out on each and results are to be combined using Rubin’s rules (Rubin, 1987).</w:t>
      </w:r>
    </w:p>
    <w:p w14:paraId="7E1647C1" w14:textId="0379A5B9" w:rsidR="00CC0246" w:rsidRPr="00F02AE1" w:rsidRDefault="00CC0246" w:rsidP="001A0FB5">
      <w:pPr>
        <w:spacing w:line="360" w:lineRule="auto"/>
        <w:rPr>
          <w:rFonts w:cs="Times New Roman"/>
        </w:rPr>
      </w:pPr>
      <w:r w:rsidRPr="00F02AE1">
        <w:rPr>
          <w:rFonts w:cs="Times New Roman"/>
        </w:rPr>
        <w:tab/>
        <w:t xml:space="preserve">The combined use of propensity score analysis and multiple </w:t>
      </w:r>
      <w:proofErr w:type="gramStart"/>
      <w:r w:rsidRPr="00F02AE1">
        <w:rPr>
          <w:rFonts w:cs="Times New Roman"/>
        </w:rPr>
        <w:t>imputation</w:t>
      </w:r>
      <w:proofErr w:type="gramEnd"/>
      <w:r w:rsidRPr="00F02AE1">
        <w:rPr>
          <w:rFonts w:cs="Times New Roman"/>
        </w:rPr>
        <w:t xml:space="preserve"> poses some clashing assumptions. Literature concerning multiple </w:t>
      </w:r>
      <w:proofErr w:type="gramStart"/>
      <w:r w:rsidRPr="00F02AE1">
        <w:rPr>
          <w:rFonts w:cs="Times New Roman"/>
        </w:rPr>
        <w:t>imputation</w:t>
      </w:r>
      <w:proofErr w:type="gramEnd"/>
      <w:r w:rsidRPr="00F02AE1">
        <w:rPr>
          <w:rFonts w:cs="Times New Roman"/>
        </w:rPr>
        <w:t xml:space="preserve"> illustrates the importance of including response in the imputation model in order to meet the “correct” model assumption (</w:t>
      </w:r>
      <w:r w:rsidR="00473DA5" w:rsidRPr="00F02AE1">
        <w:rPr>
          <w:rFonts w:cs="Times New Roman"/>
        </w:rPr>
        <w:t>Meng,</w:t>
      </w:r>
      <w:r w:rsidRPr="00F02AE1">
        <w:rPr>
          <w:rFonts w:cs="Times New Roman"/>
        </w:rPr>
        <w:t xml:space="preserve"> </w:t>
      </w:r>
      <w:r w:rsidR="00473DA5" w:rsidRPr="00F02AE1">
        <w:rPr>
          <w:rFonts w:cs="Times New Roman"/>
        </w:rPr>
        <w:t>1994</w:t>
      </w:r>
      <w:r w:rsidRPr="00F02AE1">
        <w:rPr>
          <w:rFonts w:cs="Times New Roman"/>
        </w:rPr>
        <w:t xml:space="preserve">). However, propensity score analysis generates the conditional probability of treatment given all covariates excluding the response variable (Guo and Fraser, 2009). Thus, the assumptions of multiple </w:t>
      </w:r>
      <w:proofErr w:type="gramStart"/>
      <w:r w:rsidRPr="00F02AE1">
        <w:rPr>
          <w:rFonts w:cs="Times New Roman"/>
        </w:rPr>
        <w:t>imputation</w:t>
      </w:r>
      <w:proofErr w:type="gramEnd"/>
      <w:r w:rsidRPr="00F02AE1">
        <w:rPr>
          <w:rFonts w:cs="Times New Roman"/>
        </w:rPr>
        <w:t xml:space="preserve"> and propensity score analysis are contradicting each other. </w:t>
      </w:r>
    </w:p>
    <w:p w14:paraId="765298AC" w14:textId="6AFD220B" w:rsidR="00CC0246" w:rsidRPr="00F02AE1" w:rsidRDefault="00CC0246" w:rsidP="001A0FB5">
      <w:pPr>
        <w:spacing w:line="360" w:lineRule="auto"/>
        <w:rPr>
          <w:rFonts w:cs="Times New Roman"/>
        </w:rPr>
      </w:pPr>
      <w:r w:rsidRPr="00F02AE1">
        <w:rPr>
          <w:rFonts w:cs="Times New Roman"/>
        </w:rPr>
        <w:tab/>
        <w:t>In the joint use of multiple imputation and propensity score analysis researchers must address the issues of including response in the multiple imputation</w:t>
      </w:r>
      <w:r w:rsidR="00CD61E2" w:rsidRPr="00F02AE1">
        <w:rPr>
          <w:rFonts w:cs="Times New Roman"/>
        </w:rPr>
        <w:t xml:space="preserve"> model. Including response in the imputation model meets the assumptions in multiple </w:t>
      </w:r>
      <w:proofErr w:type="gramStart"/>
      <w:r w:rsidR="00CD61E2" w:rsidRPr="00F02AE1">
        <w:rPr>
          <w:rFonts w:cs="Times New Roman"/>
        </w:rPr>
        <w:t>imputation</w:t>
      </w:r>
      <w:proofErr w:type="gramEnd"/>
      <w:r w:rsidR="00CD61E2" w:rsidRPr="00F02AE1">
        <w:rPr>
          <w:rFonts w:cs="Times New Roman"/>
        </w:rPr>
        <w:t xml:space="preserve"> but then violates assumptions in propensity score analysis. When response i</w:t>
      </w:r>
      <w:r w:rsidR="00801F99" w:rsidRPr="00F02AE1">
        <w:rPr>
          <w:rFonts w:cs="Times New Roman"/>
        </w:rPr>
        <w:t>s</w:t>
      </w:r>
      <w:r w:rsidR="00CD61E2" w:rsidRPr="00F02AE1">
        <w:rPr>
          <w:rFonts w:cs="Times New Roman"/>
        </w:rPr>
        <w:t xml:space="preserve"> included in the imputation model, the treatment effect and rates of missing information change but the validity of results must be checked.</w:t>
      </w:r>
    </w:p>
    <w:p w14:paraId="2B502F8F" w14:textId="5C178713" w:rsidR="00C3211B" w:rsidRPr="00F02AE1" w:rsidRDefault="00EC145C" w:rsidP="001A0FB5">
      <w:pPr>
        <w:spacing w:line="360" w:lineRule="auto"/>
        <w:rPr>
          <w:rFonts w:cs="Times New Roman"/>
        </w:rPr>
      </w:pPr>
      <w:r w:rsidRPr="00F02AE1">
        <w:rPr>
          <w:rFonts w:cs="Times New Roman"/>
        </w:rPr>
        <w:tab/>
      </w:r>
      <w:r w:rsidR="00CE17C2" w:rsidRPr="00F02AE1">
        <w:rPr>
          <w:rFonts w:cs="Times New Roman"/>
        </w:rPr>
        <w:t xml:space="preserve">The joint use of multiple imputation and propensity score analysis will generate unbiased point estimates and a reliable standard deviation. Complete case analysis often had biased point estimates and inflated standard deviation and is not recommended under these conditions. While multiple </w:t>
      </w:r>
      <w:proofErr w:type="gramStart"/>
      <w:r w:rsidR="00CE17C2" w:rsidRPr="00F02AE1">
        <w:rPr>
          <w:rFonts w:cs="Times New Roman"/>
        </w:rPr>
        <w:t>imputation</w:t>
      </w:r>
      <w:proofErr w:type="gramEnd"/>
      <w:r w:rsidR="00CE17C2" w:rsidRPr="00F02AE1">
        <w:rPr>
          <w:rFonts w:cs="Times New Roman"/>
        </w:rPr>
        <w:t xml:space="preserve"> generates </w:t>
      </w:r>
      <w:r w:rsidR="0073237E" w:rsidRPr="00F02AE1">
        <w:rPr>
          <w:rFonts w:cs="Times New Roman"/>
        </w:rPr>
        <w:t xml:space="preserve">seemingly </w:t>
      </w:r>
      <w:r w:rsidR="00CE17C2" w:rsidRPr="00F02AE1">
        <w:rPr>
          <w:rFonts w:cs="Times New Roman"/>
        </w:rPr>
        <w:t xml:space="preserve">reliable sample statistics, </w:t>
      </w:r>
      <w:r w:rsidR="00CE17C2" w:rsidRPr="00F02AE1">
        <w:rPr>
          <w:rFonts w:cs="Times New Roman"/>
        </w:rPr>
        <w:lastRenderedPageBreak/>
        <w:t xml:space="preserve">coverage is considered too high due to the confidence intervals being too wide. The wider confidence intervals lead to coverage of 100% in all the multiple imputation settings when they should be at 95%. While 100% coverage is better than low coverage, the confidence intervals should be narrower and have </w:t>
      </w:r>
      <w:proofErr w:type="gramStart"/>
      <w:r w:rsidR="00CE17C2" w:rsidRPr="00F02AE1">
        <w:rPr>
          <w:rFonts w:cs="Times New Roman"/>
        </w:rPr>
        <w:t>a coverage</w:t>
      </w:r>
      <w:proofErr w:type="gramEnd"/>
      <w:r w:rsidR="00CE17C2" w:rsidRPr="00F02AE1">
        <w:rPr>
          <w:rFonts w:cs="Times New Roman"/>
        </w:rPr>
        <w:t xml:space="preserve"> of 95%. </w:t>
      </w:r>
      <w:r w:rsidR="00CD61E2" w:rsidRPr="00F02AE1">
        <w:rPr>
          <w:rFonts w:cs="Times New Roman"/>
        </w:rPr>
        <w:t xml:space="preserve">Using a “small”, “moderate”, and “large” imputation model generates essentially the same results but </w:t>
      </w:r>
      <m:oMath>
        <m:r>
          <w:rPr>
            <w:rFonts w:ascii="Cambria Math" w:hAnsi="Cambria Math" w:cs="Times New Roman"/>
          </w:rPr>
          <m:t>(m=50)</m:t>
        </m:r>
      </m:oMath>
      <w:r w:rsidR="00CD61E2" w:rsidRPr="00F02AE1">
        <w:rPr>
          <w:rFonts w:cs="Times New Roman"/>
        </w:rPr>
        <w:t xml:space="preserve"> was slightly more accurate in all settings</w:t>
      </w:r>
      <w:r w:rsidR="006D3519" w:rsidRPr="00F02AE1">
        <w:rPr>
          <w:rFonts w:cs="Times New Roman"/>
        </w:rPr>
        <w:t xml:space="preserve"> because the point estimate </w:t>
      </w:r>
      <w:r w:rsidR="00CE17C2" w:rsidRPr="00F02AE1">
        <w:rPr>
          <w:rFonts w:cs="Times New Roman"/>
        </w:rPr>
        <w:t>most accurately estimate the true treatment effect</w:t>
      </w:r>
      <w:r w:rsidR="006D3519" w:rsidRPr="00F02AE1">
        <w:rPr>
          <w:rFonts w:cs="Times New Roman"/>
        </w:rPr>
        <w:t>, pooled standard deviation was smallest, standard error of the treatment effect was the lowest, and the rate of missing information was smallest</w:t>
      </w:r>
      <w:r w:rsidR="00CD61E2" w:rsidRPr="00F02AE1">
        <w:rPr>
          <w:rFonts w:cs="Times New Roman"/>
        </w:rPr>
        <w:t>.</w:t>
      </w:r>
    </w:p>
    <w:p w14:paraId="44FAC102" w14:textId="2679DD0B" w:rsidR="00CD61E2" w:rsidRPr="00F02AE1" w:rsidRDefault="00CD61E2" w:rsidP="001A0FB5">
      <w:pPr>
        <w:spacing w:line="360" w:lineRule="auto"/>
        <w:rPr>
          <w:rFonts w:cs="Times New Roman"/>
        </w:rPr>
      </w:pPr>
      <w:r w:rsidRPr="00F02AE1">
        <w:rPr>
          <w:rFonts w:cs="Times New Roman"/>
        </w:rPr>
        <w:tab/>
      </w:r>
      <w:r w:rsidR="007563B0" w:rsidRPr="00F02AE1">
        <w:rPr>
          <w:rFonts w:cs="Times New Roman"/>
        </w:rPr>
        <w:t xml:space="preserve">Including the response variable in the multiple imputation </w:t>
      </w:r>
      <w:proofErr w:type="gramStart"/>
      <w:r w:rsidR="007563B0" w:rsidRPr="00F02AE1">
        <w:rPr>
          <w:rFonts w:cs="Times New Roman"/>
        </w:rPr>
        <w:t>model</w:t>
      </w:r>
      <w:proofErr w:type="gramEnd"/>
      <w:r w:rsidR="007563B0" w:rsidRPr="00F02AE1">
        <w:rPr>
          <w:rFonts w:cs="Times New Roman"/>
        </w:rPr>
        <w:t xml:space="preserve"> generated more accurate point estimates with less variation. This can be concluded because the standard error of the mean point estimates is lower when response was included in the imputation model. Additionally, the pooled standard deviation was slightly smaller when response was included in the multiple imputation model thus the data was more consistent. The rate of missing information loss was also lower when response was included in the model. When response is excluded from the imputation model, rate of missing information is about 36% while when response is included the rate drops to 26% indicating less information is lost when response is included in the imputation model. Under the conditions of this study, including the response variable in the imputation model led to unbiased results and analysis and outperformed the exclusion of response in the imputation model.</w:t>
      </w:r>
    </w:p>
    <w:p w14:paraId="6082CFE0" w14:textId="5C351E3D" w:rsidR="00CE17C2" w:rsidRPr="00F02AE1" w:rsidRDefault="00CE17C2" w:rsidP="001A0FB5">
      <w:pPr>
        <w:spacing w:line="360" w:lineRule="auto"/>
        <w:rPr>
          <w:rFonts w:cs="Times New Roman"/>
        </w:rPr>
      </w:pPr>
      <w:r w:rsidRPr="00F02AE1">
        <w:rPr>
          <w:rFonts w:cs="Times New Roman"/>
        </w:rPr>
        <w:tab/>
        <w:t xml:space="preserve">Using multiple </w:t>
      </w:r>
      <w:proofErr w:type="gramStart"/>
      <w:r w:rsidRPr="00F02AE1">
        <w:rPr>
          <w:rFonts w:cs="Times New Roman"/>
        </w:rPr>
        <w:t>imputation</w:t>
      </w:r>
      <w:proofErr w:type="gramEnd"/>
      <w:r w:rsidRPr="00F02AE1">
        <w:rPr>
          <w:rFonts w:cs="Times New Roman"/>
        </w:rPr>
        <w:t xml:space="preserve"> in conjunction with propensity score analysis does have some limitations. With coverage at 100%, this indicates the confidence intervals obtained after multiple </w:t>
      </w:r>
      <w:proofErr w:type="gramStart"/>
      <w:r w:rsidRPr="00F02AE1">
        <w:rPr>
          <w:rFonts w:cs="Times New Roman"/>
        </w:rPr>
        <w:t>imputation</w:t>
      </w:r>
      <w:proofErr w:type="gramEnd"/>
      <w:r w:rsidRPr="00F02AE1">
        <w:rPr>
          <w:rFonts w:cs="Times New Roman"/>
        </w:rPr>
        <w:t xml:space="preserve"> are too wide.</w:t>
      </w:r>
      <w:r w:rsidR="0073237E" w:rsidRPr="00F02AE1">
        <w:rPr>
          <w:rFonts w:cs="Times New Roman"/>
        </w:rPr>
        <w:t xml:space="preserve"> Coverage is expected to be </w:t>
      </w:r>
      <m:oMath>
        <m:d>
          <m:dPr>
            <m:ctrlPr>
              <w:rPr>
                <w:rFonts w:ascii="Cambria Math" w:hAnsi="Cambria Math" w:cs="Times New Roman"/>
                <w:i/>
              </w:rPr>
            </m:ctrlPr>
          </m:dPr>
          <m:e>
            <m:r>
              <w:rPr>
                <w:rFonts w:ascii="Cambria Math" w:hAnsi="Cambria Math" w:cs="Times New Roman"/>
              </w:rPr>
              <m:t>1-α</m:t>
            </m:r>
          </m:e>
        </m:d>
        <m:r>
          <w:rPr>
            <w:rFonts w:ascii="Cambria Math" w:hAnsi="Cambria Math" w:cs="Times New Roman"/>
          </w:rPr>
          <m:t>%</m:t>
        </m:r>
      </m:oMath>
      <w:r w:rsidR="0073237E" w:rsidRPr="00F02AE1">
        <w:rPr>
          <w:rFonts w:cs="Times New Roman"/>
        </w:rPr>
        <w:t xml:space="preserve"> and inflated coverage indicates how well point estimates and standard deviations are estimated. </w:t>
      </w:r>
    </w:p>
    <w:p w14:paraId="4F1539F8" w14:textId="099CF79E" w:rsidR="006D3519" w:rsidRPr="00F02AE1" w:rsidRDefault="006D3519" w:rsidP="001A0FB5">
      <w:pPr>
        <w:spacing w:line="360" w:lineRule="auto"/>
        <w:rPr>
          <w:rFonts w:cs="Times New Roman"/>
        </w:rPr>
      </w:pPr>
      <w:r w:rsidRPr="00F02AE1">
        <w:rPr>
          <w:rFonts w:cs="Times New Roman"/>
        </w:rPr>
        <w:tab/>
        <w:t xml:space="preserve">While including the response in the imputation model generates accurate sample statistics with less variation, it still has drawbacks. The limitation of including response in the imputation model followed by propensity score analysis is it still violates the assumptions of propensity score analysis. Propensity score analysis generates the conditional probability of treatment given all covariates excluding the response variable (Guo and Fraser, 2009). The investigator must then chose whether they prefer to include response in the imputation model and </w:t>
      </w:r>
      <w:r w:rsidR="00711552" w:rsidRPr="00F02AE1">
        <w:rPr>
          <w:rFonts w:cs="Times New Roman"/>
        </w:rPr>
        <w:t>violate the assumptions of propensity score analysis or exclude response and have slightly less accurate results.</w:t>
      </w:r>
    </w:p>
    <w:p w14:paraId="4CDD3103" w14:textId="77777777" w:rsidR="00711552" w:rsidRPr="00F02AE1" w:rsidRDefault="00711552" w:rsidP="001A0FB5">
      <w:pPr>
        <w:spacing w:line="360" w:lineRule="auto"/>
        <w:rPr>
          <w:rFonts w:cs="Times New Roman"/>
        </w:rPr>
      </w:pPr>
      <w:r w:rsidRPr="00F02AE1">
        <w:rPr>
          <w:rFonts w:cs="Times New Roman"/>
          <w:b/>
        </w:rPr>
        <w:lastRenderedPageBreak/>
        <w:t>Future work:</w:t>
      </w:r>
      <w:r w:rsidRPr="00F02AE1">
        <w:rPr>
          <w:rFonts w:cs="Times New Roman"/>
        </w:rPr>
        <w:t xml:space="preserve"> </w:t>
      </w:r>
    </w:p>
    <w:p w14:paraId="65D42982" w14:textId="5975480B" w:rsidR="00711552" w:rsidRPr="00F02AE1" w:rsidRDefault="00711552" w:rsidP="001A0FB5">
      <w:pPr>
        <w:spacing w:line="360" w:lineRule="auto"/>
        <w:rPr>
          <w:rFonts w:cs="Times New Roman"/>
        </w:rPr>
      </w:pPr>
      <w:r w:rsidRPr="00F02AE1">
        <w:rPr>
          <w:rFonts w:cs="Times New Roman"/>
        </w:rPr>
        <w:tab/>
        <w:t xml:space="preserve">Currently, data is missing at a rate of 30% of either the control or treatment units. Future work can investigate the consequences of increases the rate of missing data. In this paper, sample size is 1100 and the treatment unit to control unit ratio is 1:10. With this ratio, matching balances the treatment and control groups well because there are </w:t>
      </w:r>
      <w:r w:rsidR="000D324B" w:rsidRPr="00F02AE1">
        <w:rPr>
          <w:rFonts w:cs="Times New Roman"/>
        </w:rPr>
        <w:t>more subjects pick as a</w:t>
      </w:r>
      <w:r w:rsidRPr="00F02AE1">
        <w:rPr>
          <w:rFonts w:cs="Times New Roman"/>
        </w:rPr>
        <w:t xml:space="preserve"> match in the control group. Varying the ratio of treatment unit to control unit can lead to different results. For example, if the ratio is 1:1 then matching after propensity score analysis may not lead to balanced groups.</w:t>
      </w:r>
      <w:r w:rsidR="000D324B" w:rsidRPr="00F02AE1">
        <w:rPr>
          <w:rFonts w:cs="Times New Roman"/>
        </w:rPr>
        <w:t xml:space="preserve"> Also, varying the treatment effect </w:t>
      </w:r>
      <m:oMath>
        <m:r>
          <w:rPr>
            <w:rFonts w:ascii="Cambria Math" w:hAnsi="Cambria Math" w:cs="Times New Roman"/>
          </w:rPr>
          <m:t>(γ)</m:t>
        </m:r>
      </m:oMath>
      <w:r w:rsidR="000D324B" w:rsidRPr="00F02AE1">
        <w:rPr>
          <w:rFonts w:cs="Times New Roman"/>
        </w:rPr>
        <w:t xml:space="preserve"> to be smaller may be of interest. When there is lit</w:t>
      </w:r>
      <w:r w:rsidR="007D5735" w:rsidRPr="00F02AE1">
        <w:rPr>
          <w:rFonts w:cs="Times New Roman"/>
        </w:rPr>
        <w:t xml:space="preserve">tle difference between groups, </w:t>
      </w:r>
      <w:r w:rsidR="000D324B" w:rsidRPr="00F02AE1">
        <w:rPr>
          <w:rFonts w:cs="Times New Roman"/>
        </w:rPr>
        <w:t xml:space="preserve">the multiple </w:t>
      </w:r>
      <w:proofErr w:type="gramStart"/>
      <w:r w:rsidR="000D324B" w:rsidRPr="00F02AE1">
        <w:rPr>
          <w:rFonts w:cs="Times New Roman"/>
        </w:rPr>
        <w:t>imputation</w:t>
      </w:r>
      <w:proofErr w:type="gramEnd"/>
      <w:r w:rsidR="000D324B" w:rsidRPr="00F02AE1">
        <w:rPr>
          <w:rFonts w:cs="Times New Roman"/>
        </w:rPr>
        <w:t xml:space="preserve"> prior to propensity score analysis may not be sensitive to the small treatment effect and falsely show no difference.</w:t>
      </w:r>
    </w:p>
    <w:p w14:paraId="7C2530C4" w14:textId="25E25138" w:rsidR="008C4C25" w:rsidRPr="00F02AE1" w:rsidRDefault="00791CAC" w:rsidP="001A0FB5">
      <w:pPr>
        <w:spacing w:line="360" w:lineRule="auto"/>
        <w:rPr>
          <w:rFonts w:cs="Times New Roman"/>
        </w:rPr>
      </w:pPr>
      <w:r w:rsidRPr="00F02AE1">
        <w:rPr>
          <w:rFonts w:cs="Times New Roman"/>
          <w:b/>
        </w:rPr>
        <w:br w:type="page"/>
      </w:r>
    </w:p>
    <w:p w14:paraId="370CB7C6" w14:textId="77777777" w:rsidR="00791CAC" w:rsidRPr="00F02AE1" w:rsidRDefault="00791CAC" w:rsidP="001A0FB5">
      <w:pPr>
        <w:spacing w:line="360" w:lineRule="auto"/>
        <w:rPr>
          <w:rFonts w:cs="Times New Roman"/>
          <w:b/>
        </w:rPr>
      </w:pPr>
    </w:p>
    <w:p w14:paraId="582EBAA2" w14:textId="60ABBA08" w:rsidR="006D1F37" w:rsidRPr="00F02AE1" w:rsidRDefault="006D1F37" w:rsidP="001A0FB5">
      <w:pPr>
        <w:spacing w:line="360" w:lineRule="auto"/>
        <w:rPr>
          <w:rFonts w:cs="Times New Roman"/>
          <w:b/>
        </w:rPr>
      </w:pPr>
      <w:r w:rsidRPr="00F02AE1">
        <w:rPr>
          <w:rFonts w:cs="Times New Roman"/>
          <w:b/>
        </w:rPr>
        <w:t>References:</w:t>
      </w:r>
    </w:p>
    <w:p w14:paraId="4BD97F00"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Buuren, S., &amp; Groothuis-Oudshoorn, K. (2011).</w:t>
      </w:r>
      <w:proofErr w:type="gramEnd"/>
      <w:r w:rsidRPr="00F02AE1">
        <w:rPr>
          <w:rFonts w:asciiTheme="minorHAnsi" w:hAnsiTheme="minorHAnsi"/>
        </w:rPr>
        <w:t xml:space="preserve"> </w:t>
      </w:r>
      <w:r w:rsidRPr="00F02AE1">
        <w:rPr>
          <w:rFonts w:asciiTheme="minorHAnsi" w:hAnsiTheme="minorHAnsi"/>
          <w:i/>
          <w:iCs/>
        </w:rPr>
        <w:t>MICE: Multivariate imputation by chained equations in R</w:t>
      </w:r>
      <w:r w:rsidRPr="00F02AE1">
        <w:rPr>
          <w:rFonts w:asciiTheme="minorHAnsi" w:hAnsiTheme="minorHAnsi"/>
        </w:rPr>
        <w:t xml:space="preserve"> American Statistical Association. Retrieved from </w:t>
      </w:r>
      <w:r w:rsidR="00D62B54">
        <w:fldChar w:fldCharType="begin"/>
      </w:r>
      <w:r w:rsidR="00D62B54">
        <w:instrText xml:space="preserve"> HYPERLINK "http://cran.r-project.org/web/packages/mice/mice.pdf" \t "_blank" </w:instrText>
      </w:r>
      <w:r w:rsidR="00D62B54">
        <w:fldChar w:fldCharType="separate"/>
      </w:r>
      <w:r w:rsidRPr="00F02AE1">
        <w:rPr>
          <w:rStyle w:val="Hyperlink"/>
          <w:rFonts w:asciiTheme="minorHAnsi" w:hAnsiTheme="minorHAnsi"/>
        </w:rPr>
        <w:t>http://cran.r-project.org/web/packages/mice/mice.pdf</w:t>
      </w:r>
      <w:r w:rsidR="00D62B54">
        <w:rPr>
          <w:rStyle w:val="Hyperlink"/>
          <w:rFonts w:asciiTheme="minorHAnsi" w:hAnsiTheme="minorHAnsi"/>
        </w:rPr>
        <w:fldChar w:fldCharType="end"/>
      </w:r>
      <w:r w:rsidRPr="00F02AE1">
        <w:rPr>
          <w:rFonts w:asciiTheme="minorHAnsi" w:hAnsiTheme="minorHAnsi"/>
        </w:rPr>
        <w:t xml:space="preserve"> </w:t>
      </w:r>
    </w:p>
    <w:p w14:paraId="71E9EFA6"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D'Agostino Jr, R. B., &amp; Rubin, D. B. (2000). </w:t>
      </w:r>
      <w:proofErr w:type="gramStart"/>
      <w:r w:rsidRPr="00F02AE1">
        <w:rPr>
          <w:rFonts w:asciiTheme="minorHAnsi" w:hAnsiTheme="minorHAnsi"/>
        </w:rPr>
        <w:t>Estimating and using propensity scores with partially missing data.</w:t>
      </w:r>
      <w:proofErr w:type="gramEnd"/>
      <w:r w:rsidRPr="00F02AE1">
        <w:rPr>
          <w:rFonts w:asciiTheme="minorHAnsi" w:hAnsiTheme="minorHAnsi"/>
          <w:i/>
          <w:iCs/>
        </w:rPr>
        <w:t xml:space="preserve"> </w:t>
      </w:r>
      <w:proofErr w:type="gramStart"/>
      <w:r w:rsidRPr="00F02AE1">
        <w:rPr>
          <w:rFonts w:asciiTheme="minorHAnsi" w:hAnsiTheme="minorHAnsi"/>
          <w:i/>
          <w:iCs/>
        </w:rPr>
        <w:t>Journal of the American Statistical Association, 95</w:t>
      </w:r>
      <w:r w:rsidRPr="00F02AE1">
        <w:rPr>
          <w:rFonts w:asciiTheme="minorHAnsi" w:hAnsiTheme="minorHAnsi"/>
        </w:rPr>
        <w:t>(451), 749-759.</w:t>
      </w:r>
      <w:proofErr w:type="gramEnd"/>
      <w:r w:rsidRPr="00F02AE1">
        <w:rPr>
          <w:rFonts w:asciiTheme="minorHAnsi" w:hAnsiTheme="minorHAnsi"/>
        </w:rPr>
        <w:t xml:space="preserve"> </w:t>
      </w:r>
    </w:p>
    <w:p w14:paraId="369BAC8A"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Dempster, A. P., Laird, N. M., &amp; Rubin, D. B. (1977). </w:t>
      </w:r>
      <w:proofErr w:type="gramStart"/>
      <w:r w:rsidRPr="00F02AE1">
        <w:rPr>
          <w:rFonts w:asciiTheme="minorHAnsi" w:hAnsiTheme="minorHAnsi"/>
        </w:rPr>
        <w:t>Maximum likelihood from incomplete data via the EM algorithm.</w:t>
      </w:r>
      <w:proofErr w:type="gramEnd"/>
      <w:r w:rsidRPr="00F02AE1">
        <w:rPr>
          <w:rFonts w:asciiTheme="minorHAnsi" w:hAnsiTheme="minorHAnsi"/>
          <w:i/>
          <w:iCs/>
        </w:rPr>
        <w:t xml:space="preserve"> Journal of the Royal Statistical Society.Series B (Methodological)</w:t>
      </w:r>
      <w:proofErr w:type="gramStart"/>
      <w:r w:rsidRPr="00F02AE1">
        <w:rPr>
          <w:rFonts w:asciiTheme="minorHAnsi" w:hAnsiTheme="minorHAnsi"/>
          <w:i/>
          <w:iCs/>
        </w:rPr>
        <w:t xml:space="preserve">, </w:t>
      </w:r>
      <w:r w:rsidRPr="00F02AE1">
        <w:rPr>
          <w:rFonts w:asciiTheme="minorHAnsi" w:hAnsiTheme="minorHAnsi"/>
        </w:rPr>
        <w:t>,</w:t>
      </w:r>
      <w:proofErr w:type="gramEnd"/>
      <w:r w:rsidRPr="00F02AE1">
        <w:rPr>
          <w:rFonts w:asciiTheme="minorHAnsi" w:hAnsiTheme="minorHAnsi"/>
        </w:rPr>
        <w:t xml:space="preserve"> 1-38. </w:t>
      </w:r>
    </w:p>
    <w:p w14:paraId="0D370014"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Guo, S., &amp; Fraser, M. W. (2009).</w:t>
      </w:r>
      <w:proofErr w:type="gramEnd"/>
      <w:r w:rsidRPr="00F02AE1">
        <w:rPr>
          <w:rFonts w:asciiTheme="minorHAnsi" w:hAnsiTheme="minorHAnsi"/>
        </w:rPr>
        <w:t xml:space="preserve"> </w:t>
      </w:r>
      <w:r w:rsidRPr="00F02AE1">
        <w:rPr>
          <w:rFonts w:asciiTheme="minorHAnsi" w:hAnsiTheme="minorHAnsi"/>
          <w:i/>
          <w:iCs/>
        </w:rPr>
        <w:t>Propensity score analysis: Statistical methods and applications</w:t>
      </w:r>
      <w:r w:rsidRPr="00F02AE1">
        <w:rPr>
          <w:rFonts w:asciiTheme="minorHAnsi" w:hAnsiTheme="minorHAnsi"/>
        </w:rPr>
        <w:t xml:space="preserve"> Sage Publications. </w:t>
      </w:r>
    </w:p>
    <w:p w14:paraId="120ABFDB"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Harel, O., &amp; Zhou, X. (2007).</w:t>
      </w:r>
      <w:proofErr w:type="gramEnd"/>
      <w:r w:rsidRPr="00F02AE1">
        <w:rPr>
          <w:rFonts w:asciiTheme="minorHAnsi" w:hAnsiTheme="minorHAnsi"/>
        </w:rPr>
        <w:t xml:space="preserve"> Multiple </w:t>
      </w:r>
      <w:proofErr w:type="gramStart"/>
      <w:r w:rsidRPr="00F02AE1">
        <w:rPr>
          <w:rFonts w:asciiTheme="minorHAnsi" w:hAnsiTheme="minorHAnsi"/>
        </w:rPr>
        <w:t>imputation</w:t>
      </w:r>
      <w:proofErr w:type="gramEnd"/>
      <w:r w:rsidRPr="00F02AE1">
        <w:rPr>
          <w:rFonts w:asciiTheme="minorHAnsi" w:hAnsiTheme="minorHAnsi"/>
        </w:rPr>
        <w:t>: Review of theory, implementation and software.</w:t>
      </w:r>
      <w:r w:rsidRPr="00F02AE1">
        <w:rPr>
          <w:rFonts w:asciiTheme="minorHAnsi" w:hAnsiTheme="minorHAnsi"/>
          <w:i/>
          <w:iCs/>
        </w:rPr>
        <w:t xml:space="preserve"> </w:t>
      </w:r>
      <w:proofErr w:type="gramStart"/>
      <w:r w:rsidRPr="00F02AE1">
        <w:rPr>
          <w:rFonts w:asciiTheme="minorHAnsi" w:hAnsiTheme="minorHAnsi"/>
          <w:i/>
          <w:iCs/>
        </w:rPr>
        <w:t>Statistics in Medicine, 26</w:t>
      </w:r>
      <w:r w:rsidRPr="00F02AE1">
        <w:rPr>
          <w:rFonts w:asciiTheme="minorHAnsi" w:hAnsiTheme="minorHAnsi"/>
        </w:rPr>
        <w:t>(16), 3057-3077.</w:t>
      </w:r>
      <w:proofErr w:type="gramEnd"/>
      <w:r w:rsidRPr="00F02AE1">
        <w:rPr>
          <w:rFonts w:asciiTheme="minorHAnsi" w:hAnsiTheme="minorHAnsi"/>
        </w:rPr>
        <w:t xml:space="preserve"> </w:t>
      </w:r>
    </w:p>
    <w:p w14:paraId="416EFE10"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Ho, D. E., Imai, K., King, G., &amp; Stuart, E. A. (2013). </w:t>
      </w:r>
      <w:r w:rsidRPr="00F02AE1">
        <w:rPr>
          <w:rFonts w:asciiTheme="minorHAnsi" w:hAnsiTheme="minorHAnsi"/>
          <w:i/>
          <w:iCs/>
        </w:rPr>
        <w:t>MatchIt: Nonparametric preprocessing for parametric causal inference (version 2.211)[software]</w:t>
      </w:r>
      <w:r w:rsidRPr="00F02AE1">
        <w:rPr>
          <w:rFonts w:asciiTheme="minorHAnsi" w:hAnsiTheme="minorHAnsi"/>
        </w:rPr>
        <w:t xml:space="preserve"> (2.4-21 ed.) Retrieved from </w:t>
      </w:r>
      <w:r w:rsidR="00D62B54">
        <w:fldChar w:fldCharType="begin"/>
      </w:r>
      <w:r w:rsidR="00D62B54">
        <w:instrText xml:space="preserve"> HYPERLINK "http://cran.r-project.org/web/packages/MatchIt/MatchIt.pdf" \t "_blank" </w:instrText>
      </w:r>
      <w:r w:rsidR="00D62B54">
        <w:fldChar w:fldCharType="separate"/>
      </w:r>
      <w:r w:rsidRPr="00F02AE1">
        <w:rPr>
          <w:rStyle w:val="Hyperlink"/>
          <w:rFonts w:asciiTheme="minorHAnsi" w:hAnsiTheme="minorHAnsi"/>
        </w:rPr>
        <w:t>http://cran.r-project.org/web/packages/MatchIt/MatchIt.pdf</w:t>
      </w:r>
      <w:r w:rsidR="00D62B54">
        <w:rPr>
          <w:rStyle w:val="Hyperlink"/>
          <w:rFonts w:asciiTheme="minorHAnsi" w:hAnsiTheme="minorHAnsi"/>
        </w:rPr>
        <w:fldChar w:fldCharType="end"/>
      </w:r>
      <w:r w:rsidRPr="00F02AE1">
        <w:rPr>
          <w:rFonts w:asciiTheme="minorHAnsi" w:hAnsiTheme="minorHAnsi"/>
        </w:rPr>
        <w:t xml:space="preserve"> </w:t>
      </w:r>
    </w:p>
    <w:p w14:paraId="5A158CEB"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Little, R. J., &amp; Rubin, D. B. (1987).</w:t>
      </w:r>
      <w:proofErr w:type="gramEnd"/>
      <w:r w:rsidRPr="00F02AE1">
        <w:rPr>
          <w:rFonts w:asciiTheme="minorHAnsi" w:hAnsiTheme="minorHAnsi"/>
        </w:rPr>
        <w:t xml:space="preserve"> </w:t>
      </w:r>
      <w:r w:rsidRPr="00F02AE1">
        <w:rPr>
          <w:rFonts w:asciiTheme="minorHAnsi" w:hAnsiTheme="minorHAnsi"/>
          <w:i/>
          <w:iCs/>
        </w:rPr>
        <w:t>Statistical analysis with missing data</w:t>
      </w:r>
      <w:r w:rsidRPr="00F02AE1">
        <w:rPr>
          <w:rFonts w:asciiTheme="minorHAnsi" w:hAnsiTheme="minorHAnsi"/>
        </w:rPr>
        <w:t xml:space="preserve"> John Wiley &amp; Sons. </w:t>
      </w:r>
    </w:p>
    <w:p w14:paraId="07CBFCCD"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M. Davidian. (2005)</w:t>
      </w:r>
      <w:proofErr w:type="gramStart"/>
      <w:r w:rsidRPr="00F02AE1">
        <w:rPr>
          <w:rFonts w:asciiTheme="minorHAnsi" w:hAnsiTheme="minorHAnsi"/>
        </w:rPr>
        <w:t>. Simulation studies in statistics.</w:t>
      </w:r>
      <w:proofErr w:type="gramEnd"/>
      <w:r w:rsidRPr="00F02AE1">
        <w:rPr>
          <w:rFonts w:asciiTheme="minorHAnsi" w:hAnsiTheme="minorHAnsi"/>
        </w:rPr>
        <w:t xml:space="preserve"> Retrieved from </w:t>
      </w:r>
      <w:r w:rsidR="00D62B54">
        <w:fldChar w:fldCharType="begin"/>
      </w:r>
      <w:r w:rsidR="00D62B54">
        <w:instrText xml:space="preserve"> HYPERLINK "http://www4.stat.ncsu.edu/~davidian/st810a/simulation_handout.pdf" \t "_blank" </w:instrText>
      </w:r>
      <w:r w:rsidR="00D62B54">
        <w:fldChar w:fldCharType="separate"/>
      </w:r>
      <w:r w:rsidRPr="00F02AE1">
        <w:rPr>
          <w:rStyle w:val="Hyperlink"/>
          <w:rFonts w:asciiTheme="minorHAnsi" w:hAnsiTheme="minorHAnsi"/>
        </w:rPr>
        <w:t>http://www4.stat.ncsu.edu/~davidian/st810a/simulation_handout.pdf</w:t>
      </w:r>
      <w:r w:rsidR="00D62B54">
        <w:rPr>
          <w:rStyle w:val="Hyperlink"/>
          <w:rFonts w:asciiTheme="minorHAnsi" w:hAnsiTheme="minorHAnsi"/>
        </w:rPr>
        <w:fldChar w:fldCharType="end"/>
      </w:r>
      <w:r w:rsidRPr="00F02AE1">
        <w:rPr>
          <w:rFonts w:asciiTheme="minorHAnsi" w:hAnsiTheme="minorHAnsi"/>
        </w:rPr>
        <w:t xml:space="preserve"> </w:t>
      </w:r>
    </w:p>
    <w:p w14:paraId="37ADE764"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Meng, X. (1994). </w:t>
      </w:r>
      <w:proofErr w:type="gramStart"/>
      <w:r w:rsidRPr="00F02AE1">
        <w:rPr>
          <w:rFonts w:asciiTheme="minorHAnsi" w:hAnsiTheme="minorHAnsi"/>
        </w:rPr>
        <w:t>Multiple-imputation inferences with uncongenial sources of input.</w:t>
      </w:r>
      <w:proofErr w:type="gramEnd"/>
      <w:r w:rsidRPr="00F02AE1">
        <w:rPr>
          <w:rFonts w:asciiTheme="minorHAnsi" w:hAnsiTheme="minorHAnsi"/>
          <w:i/>
          <w:iCs/>
        </w:rPr>
        <w:t xml:space="preserve"> Statistical Science</w:t>
      </w:r>
      <w:proofErr w:type="gramStart"/>
      <w:r w:rsidRPr="00F02AE1">
        <w:rPr>
          <w:rFonts w:asciiTheme="minorHAnsi" w:hAnsiTheme="minorHAnsi"/>
          <w:i/>
          <w:iCs/>
        </w:rPr>
        <w:t xml:space="preserve">, </w:t>
      </w:r>
      <w:r w:rsidRPr="00F02AE1">
        <w:rPr>
          <w:rFonts w:asciiTheme="minorHAnsi" w:hAnsiTheme="minorHAnsi"/>
        </w:rPr>
        <w:t>,</w:t>
      </w:r>
      <w:proofErr w:type="gramEnd"/>
      <w:r w:rsidRPr="00F02AE1">
        <w:rPr>
          <w:rFonts w:asciiTheme="minorHAnsi" w:hAnsiTheme="minorHAnsi"/>
        </w:rPr>
        <w:t xml:space="preserve"> 538-558. </w:t>
      </w:r>
    </w:p>
    <w:p w14:paraId="2592B388"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Mitra, R., &amp; Reiter, J. P. (2011). Estimating propensity scores with missing covariate data using general location mixture models.</w:t>
      </w:r>
      <w:r w:rsidRPr="00F02AE1">
        <w:rPr>
          <w:rFonts w:asciiTheme="minorHAnsi" w:hAnsiTheme="minorHAnsi"/>
          <w:i/>
          <w:iCs/>
        </w:rPr>
        <w:t xml:space="preserve"> </w:t>
      </w:r>
      <w:proofErr w:type="gramStart"/>
      <w:r w:rsidRPr="00F02AE1">
        <w:rPr>
          <w:rFonts w:asciiTheme="minorHAnsi" w:hAnsiTheme="minorHAnsi"/>
          <w:i/>
          <w:iCs/>
        </w:rPr>
        <w:t>Statistics in Medicine, 30</w:t>
      </w:r>
      <w:r w:rsidRPr="00F02AE1">
        <w:rPr>
          <w:rFonts w:asciiTheme="minorHAnsi" w:hAnsiTheme="minorHAnsi"/>
        </w:rPr>
        <w:t>(6), 627-641.</w:t>
      </w:r>
      <w:proofErr w:type="gramEnd"/>
      <w:r w:rsidRPr="00F02AE1">
        <w:rPr>
          <w:rFonts w:asciiTheme="minorHAnsi" w:hAnsiTheme="minorHAnsi"/>
        </w:rPr>
        <w:t xml:space="preserve"> </w:t>
      </w:r>
    </w:p>
    <w:p w14:paraId="07FE37D6"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lastRenderedPageBreak/>
        <w:t xml:space="preserve">Mitra, R., &amp; Reiter, J. P. (2012). A comparison of two methods of estimating propensity scores after multiple </w:t>
      </w:r>
      <w:proofErr w:type="gramStart"/>
      <w:r w:rsidRPr="00F02AE1">
        <w:rPr>
          <w:rFonts w:asciiTheme="minorHAnsi" w:hAnsiTheme="minorHAnsi"/>
        </w:rPr>
        <w:t>imputation</w:t>
      </w:r>
      <w:proofErr w:type="gramEnd"/>
      <w:r w:rsidRPr="00F02AE1">
        <w:rPr>
          <w:rFonts w:asciiTheme="minorHAnsi" w:hAnsiTheme="minorHAnsi"/>
        </w:rPr>
        <w:t>.</w:t>
      </w:r>
      <w:r w:rsidRPr="00F02AE1">
        <w:rPr>
          <w:rFonts w:asciiTheme="minorHAnsi" w:hAnsiTheme="minorHAnsi"/>
          <w:i/>
          <w:iCs/>
        </w:rPr>
        <w:t xml:space="preserve"> Statistical Methods in Medical Research, </w:t>
      </w:r>
      <w:r w:rsidRPr="00F02AE1">
        <w:rPr>
          <w:rFonts w:asciiTheme="minorHAnsi" w:hAnsiTheme="minorHAnsi"/>
        </w:rPr>
        <w:t xml:space="preserve">doi:0962280212445945 [pii] </w:t>
      </w:r>
    </w:p>
    <w:p w14:paraId="3EB0AE89"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Nordholt, E. S. (1998). Imputation: Methods, simulation experiments and practical examples.</w:t>
      </w:r>
      <w:r w:rsidRPr="00F02AE1">
        <w:rPr>
          <w:rFonts w:asciiTheme="minorHAnsi" w:hAnsiTheme="minorHAnsi"/>
          <w:i/>
          <w:iCs/>
        </w:rPr>
        <w:t xml:space="preserve"> </w:t>
      </w:r>
      <w:proofErr w:type="gramStart"/>
      <w:r w:rsidRPr="00F02AE1">
        <w:rPr>
          <w:rFonts w:asciiTheme="minorHAnsi" w:hAnsiTheme="minorHAnsi"/>
          <w:i/>
          <w:iCs/>
        </w:rPr>
        <w:t>International Statistical Review, 66</w:t>
      </w:r>
      <w:r w:rsidRPr="00F02AE1">
        <w:rPr>
          <w:rFonts w:asciiTheme="minorHAnsi" w:hAnsiTheme="minorHAnsi"/>
        </w:rPr>
        <w:t>(2), 157-180.</w:t>
      </w:r>
      <w:proofErr w:type="gramEnd"/>
      <w:r w:rsidRPr="00F02AE1">
        <w:rPr>
          <w:rFonts w:asciiTheme="minorHAnsi" w:hAnsiTheme="minorHAnsi"/>
        </w:rPr>
        <w:t xml:space="preserve"> </w:t>
      </w:r>
    </w:p>
    <w:p w14:paraId="1B24948A"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Pan, W., &amp; Bai, H. (2015).</w:t>
      </w:r>
      <w:proofErr w:type="gramEnd"/>
      <w:r w:rsidRPr="00F02AE1">
        <w:rPr>
          <w:rFonts w:asciiTheme="minorHAnsi" w:hAnsiTheme="minorHAnsi"/>
        </w:rPr>
        <w:t xml:space="preserve"> </w:t>
      </w:r>
      <w:r w:rsidRPr="00F02AE1">
        <w:rPr>
          <w:rFonts w:asciiTheme="minorHAnsi" w:hAnsiTheme="minorHAnsi"/>
          <w:i/>
          <w:iCs/>
        </w:rPr>
        <w:t>Propensity score analysis: Fundamentals and developments</w:t>
      </w:r>
      <w:r w:rsidRPr="00F02AE1">
        <w:rPr>
          <w:rFonts w:asciiTheme="minorHAnsi" w:hAnsiTheme="minorHAnsi"/>
        </w:rPr>
        <w:t xml:space="preserve"> Guilford Publications. </w:t>
      </w:r>
    </w:p>
    <w:p w14:paraId="656332A5"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Porta, M., Greenland, S., Hernán, M., Silva, I. D. S., &amp; Last, J. M. (2014).</w:t>
      </w:r>
      <w:proofErr w:type="gramEnd"/>
      <w:r w:rsidRPr="00F02AE1">
        <w:rPr>
          <w:rFonts w:asciiTheme="minorHAnsi" w:hAnsiTheme="minorHAnsi"/>
        </w:rPr>
        <w:t xml:space="preserve"> </w:t>
      </w:r>
      <w:r w:rsidRPr="00F02AE1">
        <w:rPr>
          <w:rFonts w:asciiTheme="minorHAnsi" w:hAnsiTheme="minorHAnsi"/>
          <w:i/>
          <w:iCs/>
        </w:rPr>
        <w:t>A dictionary of epidemiology</w:t>
      </w:r>
      <w:r w:rsidRPr="00F02AE1">
        <w:rPr>
          <w:rFonts w:asciiTheme="minorHAnsi" w:hAnsiTheme="minorHAnsi"/>
        </w:rPr>
        <w:t xml:space="preserve"> Oxford University Press. </w:t>
      </w:r>
    </w:p>
    <w:p w14:paraId="299ACCD8"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R Core Team.</w:t>
      </w:r>
      <w:proofErr w:type="gramEnd"/>
      <w:r w:rsidRPr="00F02AE1">
        <w:rPr>
          <w:rFonts w:asciiTheme="minorHAnsi" w:hAnsiTheme="minorHAnsi"/>
        </w:rPr>
        <w:t xml:space="preserve"> (2014). R: A language and environment for statistical computing.</w:t>
      </w:r>
      <w:r w:rsidRPr="00F02AE1">
        <w:rPr>
          <w:rFonts w:asciiTheme="minorHAnsi" w:hAnsiTheme="minorHAnsi"/>
          <w:i/>
          <w:iCs/>
        </w:rPr>
        <w:t xml:space="preserve"> R Foundation for Statistical Computing, </w:t>
      </w:r>
    </w:p>
    <w:p w14:paraId="32B13956"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Rosenbaum, P. R. (2002). </w:t>
      </w:r>
      <w:r w:rsidRPr="00F02AE1">
        <w:rPr>
          <w:rFonts w:asciiTheme="minorHAnsi" w:hAnsiTheme="minorHAnsi"/>
          <w:i/>
          <w:iCs/>
        </w:rPr>
        <w:t>Observational studies</w:t>
      </w:r>
      <w:r w:rsidRPr="00F02AE1">
        <w:rPr>
          <w:rFonts w:asciiTheme="minorHAnsi" w:hAnsiTheme="minorHAnsi"/>
        </w:rPr>
        <w:t xml:space="preserve"> Springer. </w:t>
      </w:r>
    </w:p>
    <w:p w14:paraId="53F15AED"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 xml:space="preserve">Rosenbaum, P. R., &amp; Rubin, D. B. (1983). </w:t>
      </w:r>
      <w:proofErr w:type="gramStart"/>
      <w:r w:rsidRPr="00F02AE1">
        <w:rPr>
          <w:rFonts w:asciiTheme="minorHAnsi" w:hAnsiTheme="minorHAnsi"/>
        </w:rPr>
        <w:t>The central role of the propensity score in observational studies for causal effects.</w:t>
      </w:r>
      <w:proofErr w:type="gramEnd"/>
      <w:r w:rsidRPr="00F02AE1">
        <w:rPr>
          <w:rFonts w:asciiTheme="minorHAnsi" w:hAnsiTheme="minorHAnsi"/>
          <w:i/>
          <w:iCs/>
        </w:rPr>
        <w:t xml:space="preserve"> </w:t>
      </w:r>
      <w:proofErr w:type="gramStart"/>
      <w:r w:rsidRPr="00F02AE1">
        <w:rPr>
          <w:rFonts w:asciiTheme="minorHAnsi" w:hAnsiTheme="minorHAnsi"/>
          <w:i/>
          <w:iCs/>
        </w:rPr>
        <w:t>Biometrika, 70</w:t>
      </w:r>
      <w:r w:rsidRPr="00F02AE1">
        <w:rPr>
          <w:rFonts w:asciiTheme="minorHAnsi" w:hAnsiTheme="minorHAnsi"/>
        </w:rPr>
        <w:t>(1), 41-55.</w:t>
      </w:r>
      <w:proofErr w:type="gramEnd"/>
      <w:r w:rsidRPr="00F02AE1">
        <w:rPr>
          <w:rFonts w:asciiTheme="minorHAnsi" w:hAnsiTheme="minorHAnsi"/>
        </w:rPr>
        <w:t xml:space="preserve"> </w:t>
      </w:r>
    </w:p>
    <w:p w14:paraId="6D3A2943"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Rubin, D. B. (1976).</w:t>
      </w:r>
      <w:proofErr w:type="gramEnd"/>
      <w:r w:rsidRPr="00F02AE1">
        <w:rPr>
          <w:rFonts w:asciiTheme="minorHAnsi" w:hAnsiTheme="minorHAnsi"/>
        </w:rPr>
        <w:t xml:space="preserve"> </w:t>
      </w:r>
      <w:proofErr w:type="gramStart"/>
      <w:r w:rsidRPr="00F02AE1">
        <w:rPr>
          <w:rFonts w:asciiTheme="minorHAnsi" w:hAnsiTheme="minorHAnsi"/>
        </w:rPr>
        <w:t>Inference and missing data.</w:t>
      </w:r>
      <w:proofErr w:type="gramEnd"/>
      <w:r w:rsidRPr="00F02AE1">
        <w:rPr>
          <w:rFonts w:asciiTheme="minorHAnsi" w:hAnsiTheme="minorHAnsi"/>
          <w:i/>
          <w:iCs/>
        </w:rPr>
        <w:t xml:space="preserve"> </w:t>
      </w:r>
      <w:proofErr w:type="gramStart"/>
      <w:r w:rsidRPr="00F02AE1">
        <w:rPr>
          <w:rFonts w:asciiTheme="minorHAnsi" w:hAnsiTheme="minorHAnsi"/>
          <w:i/>
          <w:iCs/>
        </w:rPr>
        <w:t>Biometrika, 63</w:t>
      </w:r>
      <w:r w:rsidRPr="00F02AE1">
        <w:rPr>
          <w:rFonts w:asciiTheme="minorHAnsi" w:hAnsiTheme="minorHAnsi"/>
        </w:rPr>
        <w:t>(3), 581-592.</w:t>
      </w:r>
      <w:proofErr w:type="gramEnd"/>
      <w:r w:rsidRPr="00F02AE1">
        <w:rPr>
          <w:rFonts w:asciiTheme="minorHAnsi" w:hAnsiTheme="minorHAnsi"/>
        </w:rPr>
        <w:t xml:space="preserve"> </w:t>
      </w:r>
    </w:p>
    <w:p w14:paraId="6B4DD025"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Rubin, D. B. (1987).</w:t>
      </w:r>
      <w:proofErr w:type="gramEnd"/>
      <w:r w:rsidRPr="00F02AE1">
        <w:rPr>
          <w:rFonts w:asciiTheme="minorHAnsi" w:hAnsiTheme="minorHAnsi"/>
        </w:rPr>
        <w:t xml:space="preserve"> </w:t>
      </w:r>
      <w:r w:rsidRPr="00F02AE1">
        <w:rPr>
          <w:rFonts w:asciiTheme="minorHAnsi" w:hAnsiTheme="minorHAnsi"/>
          <w:i/>
          <w:iCs/>
        </w:rPr>
        <w:t>Multiple imputation for nonresponse in surveys</w:t>
      </w:r>
      <w:r w:rsidRPr="00F02AE1">
        <w:rPr>
          <w:rFonts w:asciiTheme="minorHAnsi" w:hAnsiTheme="minorHAnsi"/>
        </w:rPr>
        <w:t xml:space="preserve"> John Wiley &amp; Sons. </w:t>
      </w:r>
    </w:p>
    <w:p w14:paraId="23370F5C"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Rubin, D. B. (1996).</w:t>
      </w:r>
      <w:proofErr w:type="gramEnd"/>
      <w:r w:rsidRPr="00F02AE1">
        <w:rPr>
          <w:rFonts w:asciiTheme="minorHAnsi" w:hAnsiTheme="minorHAnsi"/>
        </w:rPr>
        <w:t xml:space="preserve"> Multiple </w:t>
      </w:r>
      <w:proofErr w:type="gramStart"/>
      <w:r w:rsidRPr="00F02AE1">
        <w:rPr>
          <w:rFonts w:asciiTheme="minorHAnsi" w:hAnsiTheme="minorHAnsi"/>
        </w:rPr>
        <w:t>imputation</w:t>
      </w:r>
      <w:proofErr w:type="gramEnd"/>
      <w:r w:rsidRPr="00F02AE1">
        <w:rPr>
          <w:rFonts w:asciiTheme="minorHAnsi" w:hAnsiTheme="minorHAnsi"/>
        </w:rPr>
        <w:t xml:space="preserve"> after 18 years.</w:t>
      </w:r>
      <w:r w:rsidRPr="00F02AE1">
        <w:rPr>
          <w:rFonts w:asciiTheme="minorHAnsi" w:hAnsiTheme="minorHAnsi"/>
          <w:i/>
          <w:iCs/>
        </w:rPr>
        <w:t xml:space="preserve"> </w:t>
      </w:r>
      <w:proofErr w:type="gramStart"/>
      <w:r w:rsidRPr="00F02AE1">
        <w:rPr>
          <w:rFonts w:asciiTheme="minorHAnsi" w:hAnsiTheme="minorHAnsi"/>
          <w:i/>
          <w:iCs/>
        </w:rPr>
        <w:t>Journal of the American Statistical Association, 91</w:t>
      </w:r>
      <w:r w:rsidRPr="00F02AE1">
        <w:rPr>
          <w:rFonts w:asciiTheme="minorHAnsi" w:hAnsiTheme="minorHAnsi"/>
        </w:rPr>
        <w:t>(434), 473-489.</w:t>
      </w:r>
      <w:proofErr w:type="gramEnd"/>
      <w:r w:rsidRPr="00F02AE1">
        <w:rPr>
          <w:rFonts w:asciiTheme="minorHAnsi" w:hAnsiTheme="minorHAnsi"/>
        </w:rPr>
        <w:t xml:space="preserve"> </w:t>
      </w:r>
    </w:p>
    <w:p w14:paraId="1254EFE7" w14:textId="77777777" w:rsidR="00473DA5" w:rsidRPr="00F02AE1" w:rsidRDefault="00473DA5" w:rsidP="00473DA5">
      <w:pPr>
        <w:pStyle w:val="NormalWeb"/>
        <w:spacing w:line="360" w:lineRule="auto"/>
        <w:ind w:left="450" w:hanging="450"/>
        <w:rPr>
          <w:rFonts w:asciiTheme="minorHAnsi" w:hAnsiTheme="minorHAnsi"/>
        </w:rPr>
      </w:pPr>
      <w:r w:rsidRPr="00F02AE1">
        <w:rPr>
          <w:rFonts w:asciiTheme="minorHAnsi" w:hAnsiTheme="minorHAnsi"/>
        </w:rPr>
        <w:t>Schafer, J. L., &amp; Graham, J. W. (2002). Missing data: Our view of the state of the art.</w:t>
      </w:r>
      <w:r w:rsidRPr="00F02AE1">
        <w:rPr>
          <w:rFonts w:asciiTheme="minorHAnsi" w:hAnsiTheme="minorHAnsi"/>
          <w:i/>
          <w:iCs/>
        </w:rPr>
        <w:t xml:space="preserve"> </w:t>
      </w:r>
      <w:proofErr w:type="gramStart"/>
      <w:r w:rsidRPr="00F02AE1">
        <w:rPr>
          <w:rFonts w:asciiTheme="minorHAnsi" w:hAnsiTheme="minorHAnsi"/>
          <w:i/>
          <w:iCs/>
        </w:rPr>
        <w:t>Psychological Methods, 7</w:t>
      </w:r>
      <w:r w:rsidRPr="00F02AE1">
        <w:rPr>
          <w:rFonts w:asciiTheme="minorHAnsi" w:hAnsiTheme="minorHAnsi"/>
        </w:rPr>
        <w:t>(2), 147.</w:t>
      </w:r>
      <w:proofErr w:type="gramEnd"/>
      <w:r w:rsidRPr="00F02AE1">
        <w:rPr>
          <w:rFonts w:asciiTheme="minorHAnsi" w:hAnsiTheme="minorHAnsi"/>
        </w:rPr>
        <w:t xml:space="preserve"> </w:t>
      </w:r>
    </w:p>
    <w:p w14:paraId="5F841C3A" w14:textId="77777777" w:rsidR="00473DA5" w:rsidRPr="00F02AE1" w:rsidRDefault="00473DA5" w:rsidP="00473DA5">
      <w:pPr>
        <w:pStyle w:val="NormalWeb"/>
        <w:spacing w:line="360" w:lineRule="auto"/>
        <w:ind w:left="450" w:hanging="450"/>
        <w:rPr>
          <w:rFonts w:asciiTheme="minorHAnsi" w:hAnsiTheme="minorHAnsi"/>
        </w:rPr>
      </w:pPr>
      <w:proofErr w:type="gramStart"/>
      <w:r w:rsidRPr="00F02AE1">
        <w:rPr>
          <w:rFonts w:asciiTheme="minorHAnsi" w:hAnsiTheme="minorHAnsi"/>
        </w:rPr>
        <w:t>Stolberg, H. O., Norman, G., &amp; Trop, I. (2004).</w:t>
      </w:r>
      <w:proofErr w:type="gramEnd"/>
      <w:r w:rsidRPr="00F02AE1">
        <w:rPr>
          <w:rFonts w:asciiTheme="minorHAnsi" w:hAnsiTheme="minorHAnsi"/>
        </w:rPr>
        <w:t xml:space="preserve"> Randomized controlled trials.</w:t>
      </w:r>
      <w:r w:rsidRPr="00F02AE1">
        <w:rPr>
          <w:rFonts w:asciiTheme="minorHAnsi" w:hAnsiTheme="minorHAnsi"/>
          <w:i/>
          <w:iCs/>
        </w:rPr>
        <w:t xml:space="preserve"> </w:t>
      </w:r>
      <w:proofErr w:type="gramStart"/>
      <w:r w:rsidRPr="00F02AE1">
        <w:rPr>
          <w:rFonts w:asciiTheme="minorHAnsi" w:hAnsiTheme="minorHAnsi"/>
          <w:i/>
          <w:iCs/>
        </w:rPr>
        <w:t>American Journal of Roentgenology, 183</w:t>
      </w:r>
      <w:r w:rsidRPr="00F02AE1">
        <w:rPr>
          <w:rFonts w:asciiTheme="minorHAnsi" w:hAnsiTheme="minorHAnsi"/>
        </w:rPr>
        <w:t>(6), 1539-1544.</w:t>
      </w:r>
      <w:proofErr w:type="gramEnd"/>
      <w:r w:rsidRPr="00F02AE1">
        <w:rPr>
          <w:rFonts w:asciiTheme="minorHAnsi" w:hAnsiTheme="minorHAnsi"/>
        </w:rPr>
        <w:t xml:space="preserve"> </w:t>
      </w:r>
    </w:p>
    <w:p w14:paraId="74C355FD" w14:textId="77777777" w:rsidR="00D5685C" w:rsidRPr="00F02AE1" w:rsidRDefault="00D5685C">
      <w:pPr>
        <w:rPr>
          <w:b/>
        </w:rPr>
      </w:pPr>
      <w:r w:rsidRPr="00F02AE1">
        <w:rPr>
          <w:b/>
        </w:rPr>
        <w:br w:type="page"/>
      </w:r>
    </w:p>
    <w:p w14:paraId="33BB7A07" w14:textId="77777777" w:rsidR="00DA40AE" w:rsidRPr="00F02AE1" w:rsidRDefault="00791CAC" w:rsidP="00DA40AE">
      <w:pPr>
        <w:spacing w:line="360" w:lineRule="auto"/>
        <w:rPr>
          <w:rFonts w:cs="Times New Roman"/>
          <w:b/>
        </w:rPr>
      </w:pPr>
      <w:r w:rsidRPr="00F02AE1">
        <w:rPr>
          <w:b/>
        </w:rPr>
        <w:lastRenderedPageBreak/>
        <w:t>Appendix I: Results for All Simulation Settings</w:t>
      </w:r>
      <w:r w:rsidR="00EB4626" w:rsidRPr="00F02AE1">
        <w:rPr>
          <w:b/>
        </w:rPr>
        <w:br/>
      </w:r>
      <w:r w:rsidR="00DA40AE" w:rsidRPr="00F02AE1">
        <w:rPr>
          <w:rFonts w:cs="Times New Roman"/>
          <w:b/>
        </w:rPr>
        <w:t xml:space="preserve">Simulation (I): Treatment assignment depends only on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oMath>
    </w:p>
    <w:p w14:paraId="3A4522A7" w14:textId="77777777" w:rsidR="00DA40AE" w:rsidRPr="00F02AE1" w:rsidRDefault="00DA40AE" w:rsidP="00DA40AE">
      <w:pPr>
        <w:pStyle w:val="ListParagraph"/>
        <w:numPr>
          <w:ilvl w:val="0"/>
          <w:numId w:val="12"/>
        </w:numPr>
        <w:spacing w:line="360" w:lineRule="auto"/>
        <w:rPr>
          <w:rFonts w:eastAsia="Times New Roman" w:cs="Times New Roman"/>
          <w:b/>
        </w:rPr>
      </w:pPr>
      <w:r w:rsidRPr="00F02AE1">
        <w:rPr>
          <w:rFonts w:eastAsia="Times New Roman" w:cs="Times New Roman"/>
          <w:b/>
          <w:bCs/>
          <w:color w:val="222222"/>
          <w:shd w:val="clear" w:color="auto" w:fill="FFFFFF"/>
        </w:rPr>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control group only; true treatment effect </w:t>
      </w:r>
      <m:oMath>
        <m:r>
          <m:rPr>
            <m:sty m:val="bi"/>
          </m:rPr>
          <w:rPr>
            <w:rFonts w:ascii="Cambria Math" w:eastAsia="Times New Roman" w:hAnsi="Cambria Math" w:cs="Times New Roman"/>
            <w:color w:val="222222"/>
            <w:shd w:val="clear" w:color="auto" w:fill="FFFFFF"/>
          </w:rPr>
          <m:t>γ=5.000</m:t>
        </m:r>
      </m:oMath>
    </w:p>
    <w:p w14:paraId="7BDC9E8A" w14:textId="59BB1D40" w:rsidR="00DA40AE" w:rsidRPr="00F02AE1" w:rsidRDefault="00DA40AE" w:rsidP="00DA40AE">
      <w:pPr>
        <w:spacing w:line="360" w:lineRule="auto"/>
        <w:rPr>
          <w:rFonts w:eastAsia="Times New Roman" w:cs="Times New Roman"/>
        </w:rPr>
      </w:pPr>
      <w:r w:rsidRPr="00F02AE1">
        <w:rPr>
          <w:rFonts w:eastAsia="Times New Roman" w:cs="Times New Roman"/>
          <w:b/>
          <w:bCs/>
          <w:color w:val="000000"/>
        </w:rPr>
        <w:t xml:space="preserve"> Table 1.1a: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excluded from the imputation model</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3"/>
        <w:gridCol w:w="1027"/>
        <w:gridCol w:w="1493"/>
        <w:gridCol w:w="877"/>
        <w:gridCol w:w="900"/>
        <w:gridCol w:w="900"/>
        <w:gridCol w:w="990"/>
        <w:gridCol w:w="900"/>
        <w:gridCol w:w="1080"/>
      </w:tblGrid>
      <w:tr w:rsidR="00DA40AE" w:rsidRPr="00F02AE1" w14:paraId="6D572939" w14:textId="77777777" w:rsidTr="00DA40AE">
        <w:trPr>
          <w:trHeight w:val="300"/>
          <w:jc w:val="center"/>
        </w:trPr>
        <w:tc>
          <w:tcPr>
            <w:tcW w:w="1688" w:type="dxa"/>
            <w:gridSpan w:val="2"/>
            <w:shd w:val="clear" w:color="auto" w:fill="auto"/>
            <w:noWrap/>
            <w:vAlign w:val="center"/>
            <w:hideMark/>
          </w:tcPr>
          <w:p w14:paraId="61E70AB6" w14:textId="77777777" w:rsidR="00DA40AE" w:rsidRPr="00F02AE1" w:rsidRDefault="00DA40AE" w:rsidP="00DA40AE">
            <w:pPr>
              <w:spacing w:line="360" w:lineRule="auto"/>
              <w:rPr>
                <w:rFonts w:eastAsia="Times New Roman" w:cs="Times New Roman"/>
                <w:b/>
                <w:color w:val="000000"/>
              </w:rPr>
            </w:pPr>
          </w:p>
        </w:tc>
        <w:tc>
          <w:tcPr>
            <w:tcW w:w="1027" w:type="dxa"/>
            <w:shd w:val="clear" w:color="auto" w:fill="auto"/>
            <w:noWrap/>
            <w:vAlign w:val="center"/>
            <w:hideMark/>
          </w:tcPr>
          <w:p w14:paraId="7792CBB2"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93" w:type="dxa"/>
            <w:shd w:val="clear" w:color="auto" w:fill="auto"/>
            <w:noWrap/>
            <w:vAlign w:val="center"/>
            <w:hideMark/>
          </w:tcPr>
          <w:p w14:paraId="559D54DD"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 xml:space="preserve">Pooled Std. </w:t>
            </w:r>
          </w:p>
        </w:tc>
        <w:tc>
          <w:tcPr>
            <w:tcW w:w="877" w:type="dxa"/>
            <w:shd w:val="clear" w:color="auto" w:fill="auto"/>
            <w:noWrap/>
            <w:vAlign w:val="center"/>
            <w:hideMark/>
          </w:tcPr>
          <w:p w14:paraId="0FCD7D07" w14:textId="77777777" w:rsidR="00DA40AE" w:rsidRPr="00F02AE1" w:rsidRDefault="00DA40AE" w:rsidP="00DA40AE">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900" w:type="dxa"/>
            <w:shd w:val="clear" w:color="auto" w:fill="auto"/>
            <w:noWrap/>
            <w:vAlign w:val="center"/>
            <w:hideMark/>
          </w:tcPr>
          <w:p w14:paraId="594227BE"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59FB98A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241D6AA9"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900" w:type="dxa"/>
            <w:shd w:val="clear" w:color="auto" w:fill="auto"/>
            <w:noWrap/>
            <w:vAlign w:val="center"/>
            <w:hideMark/>
          </w:tcPr>
          <w:p w14:paraId="17919D41"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484A8182"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DA40AE" w:rsidRPr="00F02AE1" w14:paraId="4959F016" w14:textId="77777777" w:rsidTr="00DA40AE">
        <w:trPr>
          <w:trHeight w:val="300"/>
          <w:jc w:val="center"/>
        </w:trPr>
        <w:tc>
          <w:tcPr>
            <w:tcW w:w="1688" w:type="dxa"/>
            <w:gridSpan w:val="2"/>
            <w:shd w:val="clear" w:color="auto" w:fill="auto"/>
            <w:noWrap/>
            <w:vAlign w:val="center"/>
            <w:hideMark/>
          </w:tcPr>
          <w:p w14:paraId="43D5571C"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1027" w:type="dxa"/>
            <w:shd w:val="clear" w:color="auto" w:fill="auto"/>
            <w:noWrap/>
            <w:vAlign w:val="center"/>
            <w:hideMark/>
          </w:tcPr>
          <w:p w14:paraId="6A7B9A1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5.001</w:t>
            </w:r>
          </w:p>
        </w:tc>
        <w:tc>
          <w:tcPr>
            <w:tcW w:w="1493" w:type="dxa"/>
            <w:shd w:val="clear" w:color="auto" w:fill="auto"/>
            <w:noWrap/>
            <w:vAlign w:val="center"/>
            <w:hideMark/>
          </w:tcPr>
          <w:p w14:paraId="22D4860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0.318</w:t>
            </w:r>
          </w:p>
        </w:tc>
        <w:tc>
          <w:tcPr>
            <w:tcW w:w="877" w:type="dxa"/>
            <w:shd w:val="clear" w:color="auto" w:fill="auto"/>
            <w:noWrap/>
            <w:vAlign w:val="center"/>
            <w:hideMark/>
          </w:tcPr>
          <w:p w14:paraId="4E25C00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0.214</w:t>
            </w:r>
          </w:p>
        </w:tc>
        <w:tc>
          <w:tcPr>
            <w:tcW w:w="900" w:type="dxa"/>
            <w:shd w:val="clear" w:color="auto" w:fill="auto"/>
            <w:noWrap/>
            <w:vAlign w:val="center"/>
            <w:hideMark/>
          </w:tcPr>
          <w:p w14:paraId="1944F3C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4.385</w:t>
            </w:r>
          </w:p>
        </w:tc>
        <w:tc>
          <w:tcPr>
            <w:tcW w:w="900" w:type="dxa"/>
            <w:shd w:val="clear" w:color="auto" w:fill="auto"/>
            <w:noWrap/>
            <w:vAlign w:val="center"/>
            <w:hideMark/>
          </w:tcPr>
          <w:p w14:paraId="054929A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62D0D2D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1.249</w:t>
            </w:r>
          </w:p>
        </w:tc>
        <w:tc>
          <w:tcPr>
            <w:tcW w:w="900" w:type="dxa"/>
            <w:shd w:val="clear" w:color="auto" w:fill="auto"/>
            <w:noWrap/>
            <w:vAlign w:val="center"/>
            <w:hideMark/>
          </w:tcPr>
          <w:p w14:paraId="0036ACF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0.990</w:t>
            </w:r>
          </w:p>
        </w:tc>
        <w:tc>
          <w:tcPr>
            <w:tcW w:w="1080" w:type="dxa"/>
            <w:shd w:val="clear" w:color="auto" w:fill="auto"/>
            <w:noWrap/>
            <w:vAlign w:val="center"/>
            <w:hideMark/>
          </w:tcPr>
          <w:p w14:paraId="4C969EE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019C2C1D" w14:textId="77777777" w:rsidTr="00DA40AE">
        <w:trPr>
          <w:trHeight w:val="300"/>
          <w:jc w:val="center"/>
        </w:trPr>
        <w:tc>
          <w:tcPr>
            <w:tcW w:w="1688" w:type="dxa"/>
            <w:gridSpan w:val="2"/>
            <w:shd w:val="clear" w:color="auto" w:fill="auto"/>
            <w:noWrap/>
            <w:vAlign w:val="center"/>
            <w:hideMark/>
          </w:tcPr>
          <w:p w14:paraId="1A5C55C2"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CCA</w:t>
            </w:r>
          </w:p>
        </w:tc>
        <w:tc>
          <w:tcPr>
            <w:tcW w:w="1027" w:type="dxa"/>
            <w:shd w:val="clear" w:color="auto" w:fill="auto"/>
            <w:noWrap/>
            <w:vAlign w:val="center"/>
            <w:hideMark/>
          </w:tcPr>
          <w:p w14:paraId="6352BE2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5.506</w:t>
            </w:r>
          </w:p>
        </w:tc>
        <w:tc>
          <w:tcPr>
            <w:tcW w:w="1493" w:type="dxa"/>
            <w:shd w:val="clear" w:color="auto" w:fill="auto"/>
            <w:noWrap/>
            <w:vAlign w:val="center"/>
            <w:hideMark/>
          </w:tcPr>
          <w:p w14:paraId="7856C83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0.301</w:t>
            </w:r>
          </w:p>
        </w:tc>
        <w:tc>
          <w:tcPr>
            <w:tcW w:w="877" w:type="dxa"/>
            <w:shd w:val="clear" w:color="auto" w:fill="auto"/>
            <w:noWrap/>
            <w:vAlign w:val="center"/>
            <w:hideMark/>
          </w:tcPr>
          <w:p w14:paraId="344C008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0.368</w:t>
            </w:r>
          </w:p>
        </w:tc>
        <w:tc>
          <w:tcPr>
            <w:tcW w:w="900" w:type="dxa"/>
            <w:shd w:val="clear" w:color="auto" w:fill="auto"/>
            <w:noWrap/>
            <w:vAlign w:val="center"/>
            <w:hideMark/>
          </w:tcPr>
          <w:p w14:paraId="62BE3D4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4.916</w:t>
            </w:r>
          </w:p>
        </w:tc>
        <w:tc>
          <w:tcPr>
            <w:tcW w:w="900" w:type="dxa"/>
            <w:shd w:val="clear" w:color="auto" w:fill="auto"/>
            <w:noWrap/>
            <w:vAlign w:val="center"/>
            <w:hideMark/>
          </w:tcPr>
          <w:p w14:paraId="3742742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6.097</w:t>
            </w:r>
          </w:p>
        </w:tc>
        <w:tc>
          <w:tcPr>
            <w:tcW w:w="990" w:type="dxa"/>
          </w:tcPr>
          <w:p w14:paraId="0B6F23C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1.181</w:t>
            </w:r>
          </w:p>
        </w:tc>
        <w:tc>
          <w:tcPr>
            <w:tcW w:w="900" w:type="dxa"/>
            <w:shd w:val="clear" w:color="auto" w:fill="auto"/>
            <w:noWrap/>
            <w:vAlign w:val="center"/>
            <w:hideMark/>
          </w:tcPr>
          <w:p w14:paraId="41BC962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0.569</w:t>
            </w:r>
          </w:p>
        </w:tc>
        <w:tc>
          <w:tcPr>
            <w:tcW w:w="1080" w:type="dxa"/>
            <w:shd w:val="clear" w:color="auto" w:fill="auto"/>
            <w:noWrap/>
            <w:vAlign w:val="center"/>
            <w:hideMark/>
          </w:tcPr>
          <w:p w14:paraId="7AD968F3"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33865951" w14:textId="77777777" w:rsidTr="00DA40AE">
        <w:trPr>
          <w:trHeight w:val="300"/>
          <w:jc w:val="center"/>
        </w:trPr>
        <w:tc>
          <w:tcPr>
            <w:tcW w:w="645" w:type="dxa"/>
            <w:vMerge w:val="restart"/>
            <w:shd w:val="clear" w:color="auto" w:fill="auto"/>
            <w:noWrap/>
            <w:vAlign w:val="center"/>
            <w:hideMark/>
          </w:tcPr>
          <w:p w14:paraId="5F55157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3" w:type="dxa"/>
            <w:shd w:val="clear" w:color="auto" w:fill="auto"/>
            <w:vAlign w:val="center"/>
          </w:tcPr>
          <w:p w14:paraId="5E26957C"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1027" w:type="dxa"/>
            <w:shd w:val="clear" w:color="auto" w:fill="auto"/>
            <w:noWrap/>
            <w:vAlign w:val="center"/>
            <w:hideMark/>
          </w:tcPr>
          <w:p w14:paraId="09418E0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5.024</w:t>
            </w:r>
          </w:p>
        </w:tc>
        <w:tc>
          <w:tcPr>
            <w:tcW w:w="1493" w:type="dxa"/>
            <w:shd w:val="clear" w:color="auto" w:fill="auto"/>
            <w:noWrap/>
            <w:vAlign w:val="center"/>
            <w:hideMark/>
          </w:tcPr>
          <w:p w14:paraId="32F1EC5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0.406</w:t>
            </w:r>
          </w:p>
        </w:tc>
        <w:tc>
          <w:tcPr>
            <w:tcW w:w="877" w:type="dxa"/>
            <w:shd w:val="clear" w:color="auto" w:fill="auto"/>
            <w:noWrap/>
            <w:vAlign w:val="center"/>
            <w:hideMark/>
          </w:tcPr>
          <w:p w14:paraId="0605C5D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0.147</w:t>
            </w:r>
          </w:p>
        </w:tc>
        <w:tc>
          <w:tcPr>
            <w:tcW w:w="900" w:type="dxa"/>
            <w:shd w:val="clear" w:color="auto" w:fill="auto"/>
            <w:noWrap/>
            <w:vAlign w:val="center"/>
            <w:hideMark/>
          </w:tcPr>
          <w:p w14:paraId="26838DF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4.227</w:t>
            </w:r>
          </w:p>
        </w:tc>
        <w:tc>
          <w:tcPr>
            <w:tcW w:w="900" w:type="dxa"/>
            <w:shd w:val="clear" w:color="auto" w:fill="auto"/>
            <w:noWrap/>
            <w:vAlign w:val="center"/>
            <w:hideMark/>
          </w:tcPr>
          <w:p w14:paraId="1FEA13C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5.820</w:t>
            </w:r>
          </w:p>
        </w:tc>
        <w:tc>
          <w:tcPr>
            <w:tcW w:w="990" w:type="dxa"/>
          </w:tcPr>
          <w:p w14:paraId="7206557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1.593</w:t>
            </w:r>
          </w:p>
        </w:tc>
        <w:tc>
          <w:tcPr>
            <w:tcW w:w="900" w:type="dxa"/>
            <w:shd w:val="clear" w:color="auto" w:fill="auto"/>
            <w:noWrap/>
            <w:vAlign w:val="center"/>
            <w:hideMark/>
          </w:tcPr>
          <w:p w14:paraId="780AC18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FB024F3"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0.376</w:t>
            </w:r>
          </w:p>
        </w:tc>
      </w:tr>
      <w:tr w:rsidR="00DA40AE" w:rsidRPr="00F02AE1" w14:paraId="0BA8BE82" w14:textId="77777777" w:rsidTr="00DA40AE">
        <w:trPr>
          <w:trHeight w:val="300"/>
          <w:jc w:val="center"/>
        </w:trPr>
        <w:tc>
          <w:tcPr>
            <w:tcW w:w="645" w:type="dxa"/>
            <w:vMerge/>
            <w:shd w:val="clear" w:color="auto" w:fill="auto"/>
            <w:noWrap/>
            <w:vAlign w:val="center"/>
            <w:hideMark/>
          </w:tcPr>
          <w:p w14:paraId="441D4680" w14:textId="77777777" w:rsidR="00DA40AE" w:rsidRPr="00F02AE1" w:rsidRDefault="00DA40AE" w:rsidP="00DA40AE">
            <w:pPr>
              <w:spacing w:line="360" w:lineRule="auto"/>
              <w:rPr>
                <w:rFonts w:eastAsia="Times New Roman" w:cs="Times New Roman"/>
                <w:b/>
                <w:color w:val="000000"/>
              </w:rPr>
            </w:pPr>
          </w:p>
        </w:tc>
        <w:tc>
          <w:tcPr>
            <w:tcW w:w="1043" w:type="dxa"/>
            <w:shd w:val="clear" w:color="auto" w:fill="auto"/>
            <w:vAlign w:val="center"/>
          </w:tcPr>
          <w:p w14:paraId="322680AE"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1027" w:type="dxa"/>
            <w:shd w:val="clear" w:color="auto" w:fill="auto"/>
            <w:noWrap/>
            <w:vAlign w:val="center"/>
            <w:hideMark/>
          </w:tcPr>
          <w:p w14:paraId="0A23676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5.021</w:t>
            </w:r>
          </w:p>
        </w:tc>
        <w:tc>
          <w:tcPr>
            <w:tcW w:w="1493" w:type="dxa"/>
            <w:shd w:val="clear" w:color="auto" w:fill="auto"/>
            <w:noWrap/>
            <w:vAlign w:val="center"/>
            <w:hideMark/>
          </w:tcPr>
          <w:p w14:paraId="0B43C71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0.401</w:t>
            </w:r>
          </w:p>
        </w:tc>
        <w:tc>
          <w:tcPr>
            <w:tcW w:w="877" w:type="dxa"/>
            <w:shd w:val="clear" w:color="auto" w:fill="auto"/>
            <w:noWrap/>
            <w:vAlign w:val="center"/>
            <w:hideMark/>
          </w:tcPr>
          <w:p w14:paraId="4239BF4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0.112</w:t>
            </w:r>
          </w:p>
        </w:tc>
        <w:tc>
          <w:tcPr>
            <w:tcW w:w="900" w:type="dxa"/>
            <w:shd w:val="clear" w:color="auto" w:fill="auto"/>
            <w:noWrap/>
            <w:vAlign w:val="center"/>
            <w:hideMark/>
          </w:tcPr>
          <w:p w14:paraId="3C6C05A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4.237</w:t>
            </w:r>
          </w:p>
        </w:tc>
        <w:tc>
          <w:tcPr>
            <w:tcW w:w="900" w:type="dxa"/>
            <w:shd w:val="clear" w:color="auto" w:fill="auto"/>
            <w:noWrap/>
            <w:vAlign w:val="center"/>
            <w:hideMark/>
          </w:tcPr>
          <w:p w14:paraId="172178A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5.806</w:t>
            </w:r>
          </w:p>
        </w:tc>
        <w:tc>
          <w:tcPr>
            <w:tcW w:w="990" w:type="dxa"/>
          </w:tcPr>
          <w:p w14:paraId="7A1DDC0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1.569</w:t>
            </w:r>
          </w:p>
        </w:tc>
        <w:tc>
          <w:tcPr>
            <w:tcW w:w="900" w:type="dxa"/>
            <w:shd w:val="clear" w:color="auto" w:fill="auto"/>
            <w:noWrap/>
            <w:vAlign w:val="center"/>
            <w:hideMark/>
          </w:tcPr>
          <w:p w14:paraId="668FF2E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3B67796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0.358</w:t>
            </w:r>
          </w:p>
        </w:tc>
      </w:tr>
      <w:tr w:rsidR="00DA40AE" w:rsidRPr="00F02AE1" w14:paraId="40E5A2D1" w14:textId="77777777" w:rsidTr="00DA40AE">
        <w:trPr>
          <w:trHeight w:val="300"/>
          <w:jc w:val="center"/>
        </w:trPr>
        <w:tc>
          <w:tcPr>
            <w:tcW w:w="645" w:type="dxa"/>
            <w:vMerge/>
            <w:shd w:val="clear" w:color="auto" w:fill="auto"/>
            <w:noWrap/>
            <w:vAlign w:val="center"/>
            <w:hideMark/>
          </w:tcPr>
          <w:p w14:paraId="63A13826" w14:textId="77777777" w:rsidR="00DA40AE" w:rsidRPr="00F02AE1" w:rsidRDefault="00DA40AE" w:rsidP="00DA40AE">
            <w:pPr>
              <w:spacing w:line="360" w:lineRule="auto"/>
              <w:rPr>
                <w:rFonts w:eastAsia="Times New Roman" w:cs="Times New Roman"/>
                <w:b/>
                <w:color w:val="000000"/>
              </w:rPr>
            </w:pPr>
          </w:p>
        </w:tc>
        <w:tc>
          <w:tcPr>
            <w:tcW w:w="1043" w:type="dxa"/>
            <w:shd w:val="clear" w:color="auto" w:fill="auto"/>
            <w:vAlign w:val="center"/>
          </w:tcPr>
          <w:p w14:paraId="3AF3E91D"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1027" w:type="dxa"/>
            <w:shd w:val="clear" w:color="auto" w:fill="auto"/>
            <w:noWrap/>
            <w:vAlign w:val="center"/>
            <w:hideMark/>
          </w:tcPr>
          <w:p w14:paraId="3A42D92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5.024</w:t>
            </w:r>
          </w:p>
        </w:tc>
        <w:tc>
          <w:tcPr>
            <w:tcW w:w="1493" w:type="dxa"/>
            <w:shd w:val="clear" w:color="auto" w:fill="auto"/>
            <w:noWrap/>
            <w:vAlign w:val="center"/>
            <w:hideMark/>
          </w:tcPr>
          <w:p w14:paraId="31924C7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0.398</w:t>
            </w:r>
          </w:p>
        </w:tc>
        <w:tc>
          <w:tcPr>
            <w:tcW w:w="877" w:type="dxa"/>
            <w:shd w:val="clear" w:color="auto" w:fill="auto"/>
            <w:noWrap/>
            <w:vAlign w:val="center"/>
            <w:hideMark/>
          </w:tcPr>
          <w:p w14:paraId="548B74A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0.107</w:t>
            </w:r>
          </w:p>
        </w:tc>
        <w:tc>
          <w:tcPr>
            <w:tcW w:w="900" w:type="dxa"/>
            <w:shd w:val="clear" w:color="auto" w:fill="auto"/>
            <w:noWrap/>
            <w:vAlign w:val="center"/>
            <w:hideMark/>
          </w:tcPr>
          <w:p w14:paraId="0505F55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4.248</w:t>
            </w:r>
          </w:p>
        </w:tc>
        <w:tc>
          <w:tcPr>
            <w:tcW w:w="900" w:type="dxa"/>
            <w:shd w:val="clear" w:color="auto" w:fill="auto"/>
            <w:noWrap/>
            <w:vAlign w:val="center"/>
            <w:hideMark/>
          </w:tcPr>
          <w:p w14:paraId="50A1F4E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5.806</w:t>
            </w:r>
          </w:p>
        </w:tc>
        <w:tc>
          <w:tcPr>
            <w:tcW w:w="990" w:type="dxa"/>
          </w:tcPr>
          <w:p w14:paraId="703E1EA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1.558</w:t>
            </w:r>
          </w:p>
        </w:tc>
        <w:tc>
          <w:tcPr>
            <w:tcW w:w="900" w:type="dxa"/>
            <w:shd w:val="clear" w:color="auto" w:fill="auto"/>
            <w:noWrap/>
            <w:vAlign w:val="center"/>
            <w:hideMark/>
          </w:tcPr>
          <w:p w14:paraId="1A2A145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5B5AAE8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0.352</w:t>
            </w:r>
          </w:p>
        </w:tc>
      </w:tr>
    </w:tbl>
    <w:p w14:paraId="4F4AD555" w14:textId="5CF164F9" w:rsidR="005758FC" w:rsidRPr="00F02AE1" w:rsidRDefault="005758FC" w:rsidP="00DA40AE">
      <w:pPr>
        <w:spacing w:line="360" w:lineRule="auto"/>
        <w:rPr>
          <w:rFonts w:cs="Times New Roman"/>
        </w:rPr>
      </w:pPr>
    </w:p>
    <w:p w14:paraId="09BB878F" w14:textId="77777777" w:rsidR="00DA40AE" w:rsidRPr="00F02AE1" w:rsidRDefault="00DA40AE" w:rsidP="00DA40AE">
      <w:pPr>
        <w:spacing w:line="360" w:lineRule="auto"/>
        <w:ind w:left="360"/>
        <w:rPr>
          <w:rFonts w:cs="Times New Roman"/>
          <w:b/>
        </w:rPr>
      </w:pPr>
      <w:r w:rsidRPr="00F02AE1">
        <w:rPr>
          <w:rFonts w:eastAsia="Times New Roman" w:cs="Times New Roman"/>
          <w:b/>
          <w:bCs/>
          <w:color w:val="000000"/>
        </w:rPr>
        <w:t xml:space="preserve">Table 1.1b: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included in the imputation model</w:t>
      </w:r>
    </w:p>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124"/>
        <w:gridCol w:w="990"/>
        <w:gridCol w:w="1530"/>
        <w:gridCol w:w="810"/>
        <w:gridCol w:w="810"/>
        <w:gridCol w:w="900"/>
        <w:gridCol w:w="990"/>
        <w:gridCol w:w="804"/>
        <w:gridCol w:w="1054"/>
      </w:tblGrid>
      <w:tr w:rsidR="00DA40AE" w:rsidRPr="00F02AE1" w14:paraId="4253ACA4" w14:textId="77777777" w:rsidTr="00DA40AE">
        <w:trPr>
          <w:trHeight w:val="300"/>
          <w:jc w:val="center"/>
        </w:trPr>
        <w:tc>
          <w:tcPr>
            <w:tcW w:w="1769" w:type="dxa"/>
            <w:gridSpan w:val="2"/>
            <w:shd w:val="clear" w:color="auto" w:fill="auto"/>
            <w:noWrap/>
            <w:vAlign w:val="center"/>
            <w:hideMark/>
          </w:tcPr>
          <w:p w14:paraId="7A4C3AE2" w14:textId="77777777" w:rsidR="00DA40AE" w:rsidRPr="00F02AE1" w:rsidRDefault="00DA40AE" w:rsidP="00DA40AE">
            <w:pPr>
              <w:spacing w:line="360" w:lineRule="auto"/>
              <w:rPr>
                <w:rFonts w:eastAsia="Times New Roman" w:cs="Times New Roman"/>
                <w:b/>
                <w:color w:val="000000"/>
              </w:rPr>
            </w:pPr>
          </w:p>
        </w:tc>
        <w:tc>
          <w:tcPr>
            <w:tcW w:w="990" w:type="dxa"/>
            <w:shd w:val="clear" w:color="auto" w:fill="auto"/>
            <w:noWrap/>
            <w:vAlign w:val="center"/>
            <w:hideMark/>
          </w:tcPr>
          <w:p w14:paraId="597BEA4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01D8BC6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10" w:type="dxa"/>
            <w:shd w:val="clear" w:color="auto" w:fill="auto"/>
            <w:noWrap/>
            <w:vAlign w:val="center"/>
            <w:hideMark/>
          </w:tcPr>
          <w:p w14:paraId="72C198BB" w14:textId="6E9FED56" w:rsidR="00DA40AE" w:rsidRPr="00F02AE1" w:rsidRDefault="00DA40AE" w:rsidP="00DA40AE">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080D36CD"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7DFBFA0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46B51C5E"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04" w:type="dxa"/>
            <w:shd w:val="clear" w:color="auto" w:fill="auto"/>
            <w:noWrap/>
            <w:vAlign w:val="center"/>
            <w:hideMark/>
          </w:tcPr>
          <w:p w14:paraId="2D0E12FF"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54" w:type="dxa"/>
            <w:shd w:val="clear" w:color="auto" w:fill="auto"/>
            <w:noWrap/>
            <w:vAlign w:val="center"/>
            <w:hideMark/>
          </w:tcPr>
          <w:p w14:paraId="0FFB9A1B"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DA40AE" w:rsidRPr="00F02AE1" w14:paraId="7627BE65" w14:textId="77777777" w:rsidTr="00DA40AE">
        <w:trPr>
          <w:trHeight w:val="300"/>
          <w:jc w:val="center"/>
        </w:trPr>
        <w:tc>
          <w:tcPr>
            <w:tcW w:w="1769" w:type="dxa"/>
            <w:gridSpan w:val="2"/>
            <w:shd w:val="clear" w:color="auto" w:fill="auto"/>
            <w:noWrap/>
            <w:vAlign w:val="center"/>
            <w:hideMark/>
          </w:tcPr>
          <w:p w14:paraId="1F12D736"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30D6FEF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5.001</w:t>
            </w:r>
          </w:p>
        </w:tc>
        <w:tc>
          <w:tcPr>
            <w:tcW w:w="1530" w:type="dxa"/>
            <w:shd w:val="clear" w:color="auto" w:fill="auto"/>
            <w:noWrap/>
            <w:vAlign w:val="center"/>
            <w:hideMark/>
          </w:tcPr>
          <w:p w14:paraId="43004D7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0.318</w:t>
            </w:r>
          </w:p>
        </w:tc>
        <w:tc>
          <w:tcPr>
            <w:tcW w:w="810" w:type="dxa"/>
            <w:shd w:val="clear" w:color="auto" w:fill="auto"/>
            <w:noWrap/>
            <w:vAlign w:val="center"/>
            <w:hideMark/>
          </w:tcPr>
          <w:p w14:paraId="7DA8416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3AE27D63"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4.385</w:t>
            </w:r>
          </w:p>
        </w:tc>
        <w:tc>
          <w:tcPr>
            <w:tcW w:w="900" w:type="dxa"/>
            <w:shd w:val="clear" w:color="auto" w:fill="auto"/>
            <w:noWrap/>
            <w:vAlign w:val="center"/>
            <w:hideMark/>
          </w:tcPr>
          <w:p w14:paraId="1DF11EC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46375E2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1.249</w:t>
            </w:r>
          </w:p>
        </w:tc>
        <w:tc>
          <w:tcPr>
            <w:tcW w:w="804" w:type="dxa"/>
            <w:shd w:val="clear" w:color="auto" w:fill="auto"/>
            <w:noWrap/>
            <w:vAlign w:val="center"/>
            <w:hideMark/>
          </w:tcPr>
          <w:p w14:paraId="552433D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0.990</w:t>
            </w:r>
          </w:p>
        </w:tc>
        <w:tc>
          <w:tcPr>
            <w:tcW w:w="1054" w:type="dxa"/>
            <w:shd w:val="clear" w:color="auto" w:fill="auto"/>
            <w:noWrap/>
            <w:vAlign w:val="center"/>
            <w:hideMark/>
          </w:tcPr>
          <w:p w14:paraId="68E6B7D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129580F9" w14:textId="77777777" w:rsidTr="00DA40AE">
        <w:trPr>
          <w:trHeight w:val="300"/>
          <w:jc w:val="center"/>
        </w:trPr>
        <w:tc>
          <w:tcPr>
            <w:tcW w:w="1769" w:type="dxa"/>
            <w:gridSpan w:val="2"/>
            <w:shd w:val="clear" w:color="auto" w:fill="auto"/>
            <w:noWrap/>
            <w:vAlign w:val="center"/>
            <w:hideMark/>
          </w:tcPr>
          <w:p w14:paraId="6DC01C3A"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7E07E0D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5.506</w:t>
            </w:r>
          </w:p>
        </w:tc>
        <w:tc>
          <w:tcPr>
            <w:tcW w:w="1530" w:type="dxa"/>
            <w:shd w:val="clear" w:color="auto" w:fill="auto"/>
            <w:noWrap/>
            <w:vAlign w:val="center"/>
            <w:hideMark/>
          </w:tcPr>
          <w:p w14:paraId="0F4A91F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0.301</w:t>
            </w:r>
          </w:p>
        </w:tc>
        <w:tc>
          <w:tcPr>
            <w:tcW w:w="810" w:type="dxa"/>
            <w:shd w:val="clear" w:color="auto" w:fill="auto"/>
            <w:noWrap/>
            <w:vAlign w:val="center"/>
            <w:hideMark/>
          </w:tcPr>
          <w:p w14:paraId="3ACEB18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0.368</w:t>
            </w:r>
          </w:p>
        </w:tc>
        <w:tc>
          <w:tcPr>
            <w:tcW w:w="810" w:type="dxa"/>
            <w:shd w:val="clear" w:color="auto" w:fill="auto"/>
            <w:noWrap/>
            <w:vAlign w:val="center"/>
            <w:hideMark/>
          </w:tcPr>
          <w:p w14:paraId="267D917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4.916</w:t>
            </w:r>
          </w:p>
        </w:tc>
        <w:tc>
          <w:tcPr>
            <w:tcW w:w="900" w:type="dxa"/>
            <w:shd w:val="clear" w:color="auto" w:fill="auto"/>
            <w:noWrap/>
            <w:vAlign w:val="center"/>
            <w:hideMark/>
          </w:tcPr>
          <w:p w14:paraId="3A423AA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6.097</w:t>
            </w:r>
          </w:p>
        </w:tc>
        <w:tc>
          <w:tcPr>
            <w:tcW w:w="990" w:type="dxa"/>
          </w:tcPr>
          <w:p w14:paraId="19D0E9E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1.181</w:t>
            </w:r>
          </w:p>
        </w:tc>
        <w:tc>
          <w:tcPr>
            <w:tcW w:w="804" w:type="dxa"/>
            <w:shd w:val="clear" w:color="auto" w:fill="auto"/>
            <w:noWrap/>
            <w:vAlign w:val="center"/>
            <w:hideMark/>
          </w:tcPr>
          <w:p w14:paraId="7EA9A5C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0.569</w:t>
            </w:r>
          </w:p>
        </w:tc>
        <w:tc>
          <w:tcPr>
            <w:tcW w:w="1054" w:type="dxa"/>
            <w:shd w:val="clear" w:color="auto" w:fill="auto"/>
            <w:noWrap/>
            <w:vAlign w:val="center"/>
            <w:hideMark/>
          </w:tcPr>
          <w:p w14:paraId="4D495D8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72A9A999" w14:textId="77777777" w:rsidTr="00DA40AE">
        <w:trPr>
          <w:trHeight w:val="300"/>
          <w:jc w:val="center"/>
        </w:trPr>
        <w:tc>
          <w:tcPr>
            <w:tcW w:w="645" w:type="dxa"/>
            <w:vMerge w:val="restart"/>
            <w:shd w:val="clear" w:color="auto" w:fill="auto"/>
            <w:noWrap/>
            <w:vAlign w:val="center"/>
            <w:hideMark/>
          </w:tcPr>
          <w:p w14:paraId="0C819924"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24" w:type="dxa"/>
            <w:shd w:val="clear" w:color="auto" w:fill="auto"/>
            <w:vAlign w:val="center"/>
          </w:tcPr>
          <w:p w14:paraId="62DCB4E5"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4814A59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5.020</w:t>
            </w:r>
          </w:p>
        </w:tc>
        <w:tc>
          <w:tcPr>
            <w:tcW w:w="1530" w:type="dxa"/>
            <w:shd w:val="clear" w:color="auto" w:fill="auto"/>
            <w:noWrap/>
            <w:vAlign w:val="center"/>
            <w:hideMark/>
          </w:tcPr>
          <w:p w14:paraId="5B2130A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0.379</w:t>
            </w:r>
          </w:p>
        </w:tc>
        <w:tc>
          <w:tcPr>
            <w:tcW w:w="810" w:type="dxa"/>
            <w:shd w:val="clear" w:color="auto" w:fill="auto"/>
            <w:noWrap/>
            <w:vAlign w:val="center"/>
            <w:hideMark/>
          </w:tcPr>
          <w:p w14:paraId="2354433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0.118</w:t>
            </w:r>
          </w:p>
        </w:tc>
        <w:tc>
          <w:tcPr>
            <w:tcW w:w="810" w:type="dxa"/>
            <w:shd w:val="clear" w:color="auto" w:fill="auto"/>
            <w:noWrap/>
            <w:vAlign w:val="center"/>
            <w:hideMark/>
          </w:tcPr>
          <w:p w14:paraId="72A493C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4.276</w:t>
            </w:r>
          </w:p>
        </w:tc>
        <w:tc>
          <w:tcPr>
            <w:tcW w:w="900" w:type="dxa"/>
            <w:shd w:val="clear" w:color="auto" w:fill="auto"/>
            <w:noWrap/>
            <w:vAlign w:val="center"/>
            <w:hideMark/>
          </w:tcPr>
          <w:p w14:paraId="2EC6864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5.762</w:t>
            </w:r>
          </w:p>
        </w:tc>
        <w:tc>
          <w:tcPr>
            <w:tcW w:w="990" w:type="dxa"/>
          </w:tcPr>
          <w:p w14:paraId="111AEA4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1.486</w:t>
            </w:r>
          </w:p>
        </w:tc>
        <w:tc>
          <w:tcPr>
            <w:tcW w:w="804" w:type="dxa"/>
            <w:shd w:val="clear" w:color="auto" w:fill="auto"/>
            <w:noWrap/>
            <w:vAlign w:val="center"/>
            <w:hideMark/>
          </w:tcPr>
          <w:p w14:paraId="50996E8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2931B2E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0.270</w:t>
            </w:r>
          </w:p>
        </w:tc>
      </w:tr>
      <w:tr w:rsidR="00DA40AE" w:rsidRPr="00F02AE1" w14:paraId="7A249415" w14:textId="77777777" w:rsidTr="00DA40AE">
        <w:trPr>
          <w:trHeight w:val="300"/>
          <w:jc w:val="center"/>
        </w:trPr>
        <w:tc>
          <w:tcPr>
            <w:tcW w:w="645" w:type="dxa"/>
            <w:vMerge/>
            <w:shd w:val="clear" w:color="auto" w:fill="auto"/>
            <w:noWrap/>
            <w:vAlign w:val="center"/>
            <w:hideMark/>
          </w:tcPr>
          <w:p w14:paraId="71DC56AE" w14:textId="77777777" w:rsidR="00DA40AE" w:rsidRPr="00F02AE1" w:rsidRDefault="00DA40AE" w:rsidP="00DA40AE">
            <w:pPr>
              <w:spacing w:line="360" w:lineRule="auto"/>
              <w:rPr>
                <w:rFonts w:eastAsia="Times New Roman" w:cs="Times New Roman"/>
                <w:b/>
                <w:color w:val="000000"/>
              </w:rPr>
            </w:pPr>
          </w:p>
        </w:tc>
        <w:tc>
          <w:tcPr>
            <w:tcW w:w="1124" w:type="dxa"/>
            <w:shd w:val="clear" w:color="auto" w:fill="auto"/>
            <w:vAlign w:val="center"/>
          </w:tcPr>
          <w:p w14:paraId="2CF6340B"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7C3753F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5.023</w:t>
            </w:r>
          </w:p>
        </w:tc>
        <w:tc>
          <w:tcPr>
            <w:tcW w:w="1530" w:type="dxa"/>
            <w:shd w:val="clear" w:color="auto" w:fill="auto"/>
            <w:noWrap/>
            <w:vAlign w:val="center"/>
            <w:hideMark/>
          </w:tcPr>
          <w:p w14:paraId="719C75D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0.376</w:t>
            </w:r>
          </w:p>
        </w:tc>
        <w:tc>
          <w:tcPr>
            <w:tcW w:w="810" w:type="dxa"/>
            <w:shd w:val="clear" w:color="auto" w:fill="auto"/>
            <w:noWrap/>
            <w:vAlign w:val="center"/>
            <w:hideMark/>
          </w:tcPr>
          <w:p w14:paraId="1A613D3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0.089</w:t>
            </w:r>
          </w:p>
        </w:tc>
        <w:tc>
          <w:tcPr>
            <w:tcW w:w="810" w:type="dxa"/>
            <w:shd w:val="clear" w:color="auto" w:fill="auto"/>
            <w:noWrap/>
            <w:vAlign w:val="center"/>
            <w:hideMark/>
          </w:tcPr>
          <w:p w14:paraId="1F76B39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4.286</w:t>
            </w:r>
          </w:p>
        </w:tc>
        <w:tc>
          <w:tcPr>
            <w:tcW w:w="900" w:type="dxa"/>
            <w:shd w:val="clear" w:color="auto" w:fill="auto"/>
            <w:noWrap/>
            <w:vAlign w:val="center"/>
            <w:hideMark/>
          </w:tcPr>
          <w:p w14:paraId="27D543D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5.761</w:t>
            </w:r>
          </w:p>
        </w:tc>
        <w:tc>
          <w:tcPr>
            <w:tcW w:w="990" w:type="dxa"/>
          </w:tcPr>
          <w:p w14:paraId="3B982C4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1.475</w:t>
            </w:r>
          </w:p>
        </w:tc>
        <w:tc>
          <w:tcPr>
            <w:tcW w:w="804" w:type="dxa"/>
            <w:shd w:val="clear" w:color="auto" w:fill="auto"/>
            <w:noWrap/>
            <w:vAlign w:val="center"/>
            <w:hideMark/>
          </w:tcPr>
          <w:p w14:paraId="57E6865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41BC917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0.259</w:t>
            </w:r>
          </w:p>
        </w:tc>
      </w:tr>
      <w:tr w:rsidR="00DA40AE" w:rsidRPr="00F02AE1" w14:paraId="50B63EEE" w14:textId="77777777" w:rsidTr="00DA40AE">
        <w:trPr>
          <w:trHeight w:val="300"/>
          <w:jc w:val="center"/>
        </w:trPr>
        <w:tc>
          <w:tcPr>
            <w:tcW w:w="645" w:type="dxa"/>
            <w:vMerge/>
            <w:shd w:val="clear" w:color="auto" w:fill="auto"/>
            <w:noWrap/>
            <w:vAlign w:val="center"/>
            <w:hideMark/>
          </w:tcPr>
          <w:p w14:paraId="6851E961" w14:textId="77777777" w:rsidR="00DA40AE" w:rsidRPr="00F02AE1" w:rsidRDefault="00DA40AE" w:rsidP="00DA40AE">
            <w:pPr>
              <w:spacing w:line="360" w:lineRule="auto"/>
              <w:rPr>
                <w:rFonts w:eastAsia="Times New Roman" w:cs="Times New Roman"/>
                <w:b/>
                <w:color w:val="000000"/>
              </w:rPr>
            </w:pPr>
          </w:p>
        </w:tc>
        <w:tc>
          <w:tcPr>
            <w:tcW w:w="1124" w:type="dxa"/>
            <w:shd w:val="clear" w:color="auto" w:fill="auto"/>
            <w:vAlign w:val="center"/>
          </w:tcPr>
          <w:p w14:paraId="297322E7"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410ECAA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5.021</w:t>
            </w:r>
          </w:p>
        </w:tc>
        <w:tc>
          <w:tcPr>
            <w:tcW w:w="1530" w:type="dxa"/>
            <w:shd w:val="clear" w:color="auto" w:fill="auto"/>
            <w:noWrap/>
            <w:vAlign w:val="center"/>
            <w:hideMark/>
          </w:tcPr>
          <w:p w14:paraId="6F80BD6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0.375</w:t>
            </w:r>
          </w:p>
        </w:tc>
        <w:tc>
          <w:tcPr>
            <w:tcW w:w="810" w:type="dxa"/>
            <w:shd w:val="clear" w:color="auto" w:fill="auto"/>
            <w:noWrap/>
            <w:vAlign w:val="center"/>
            <w:hideMark/>
          </w:tcPr>
          <w:p w14:paraId="38F02C9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0.084</w:t>
            </w:r>
          </w:p>
        </w:tc>
        <w:tc>
          <w:tcPr>
            <w:tcW w:w="810" w:type="dxa"/>
            <w:shd w:val="clear" w:color="auto" w:fill="auto"/>
            <w:noWrap/>
            <w:vAlign w:val="center"/>
            <w:hideMark/>
          </w:tcPr>
          <w:p w14:paraId="70EB214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4.285</w:t>
            </w:r>
          </w:p>
        </w:tc>
        <w:tc>
          <w:tcPr>
            <w:tcW w:w="900" w:type="dxa"/>
            <w:shd w:val="clear" w:color="auto" w:fill="auto"/>
            <w:noWrap/>
            <w:vAlign w:val="center"/>
            <w:hideMark/>
          </w:tcPr>
          <w:p w14:paraId="07686FC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5.756</w:t>
            </w:r>
          </w:p>
        </w:tc>
        <w:tc>
          <w:tcPr>
            <w:tcW w:w="990" w:type="dxa"/>
          </w:tcPr>
          <w:p w14:paraId="4C949D6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1.471</w:t>
            </w:r>
          </w:p>
        </w:tc>
        <w:tc>
          <w:tcPr>
            <w:tcW w:w="804" w:type="dxa"/>
            <w:shd w:val="clear" w:color="auto" w:fill="auto"/>
            <w:noWrap/>
            <w:vAlign w:val="center"/>
            <w:hideMark/>
          </w:tcPr>
          <w:p w14:paraId="7C6835A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54" w:type="dxa"/>
            <w:shd w:val="clear" w:color="auto" w:fill="auto"/>
            <w:noWrap/>
            <w:vAlign w:val="center"/>
            <w:hideMark/>
          </w:tcPr>
          <w:p w14:paraId="44DF972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0.256</w:t>
            </w:r>
          </w:p>
        </w:tc>
      </w:tr>
    </w:tbl>
    <w:p w14:paraId="1411BB08" w14:textId="5092AF23" w:rsidR="005A7836" w:rsidRPr="00F02AE1" w:rsidRDefault="005A7836" w:rsidP="00D5685C">
      <w:pPr>
        <w:spacing w:line="360" w:lineRule="auto"/>
        <w:ind w:left="720"/>
        <w:rPr>
          <w:rFonts w:cs="Times New Roman"/>
        </w:rPr>
      </w:pPr>
    </w:p>
    <w:p w14:paraId="75E0EA8A" w14:textId="3EF6C005" w:rsidR="00D5685C" w:rsidRPr="00F02AE1" w:rsidRDefault="005A7836" w:rsidP="005A7836">
      <w:pPr>
        <w:rPr>
          <w:rFonts w:cs="Times New Roman"/>
        </w:rPr>
      </w:pPr>
      <w:r w:rsidRPr="00F02AE1">
        <w:rPr>
          <w:rFonts w:cs="Times New Roman"/>
        </w:rPr>
        <w:br w:type="page"/>
      </w:r>
    </w:p>
    <w:p w14:paraId="1C2C13D7" w14:textId="77777777" w:rsidR="00DA40AE" w:rsidRPr="00F02AE1" w:rsidRDefault="00DA40AE" w:rsidP="00DA40AE">
      <w:pPr>
        <w:pStyle w:val="ListParagraph"/>
        <w:numPr>
          <w:ilvl w:val="0"/>
          <w:numId w:val="12"/>
        </w:numPr>
        <w:spacing w:line="360" w:lineRule="auto"/>
        <w:rPr>
          <w:rFonts w:eastAsia="Times New Roman" w:cs="Times New Roman"/>
          <w:b/>
        </w:rPr>
      </w:pPr>
      <w:r w:rsidRPr="00F02AE1">
        <w:rPr>
          <w:rFonts w:eastAsia="Times New Roman" w:cs="Times New Roman"/>
          <w:b/>
          <w:bCs/>
          <w:color w:val="222222"/>
          <w:shd w:val="clear" w:color="auto" w:fill="FFFFFF"/>
        </w:rPr>
        <w:lastRenderedPageBreak/>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treatment group only; true treatment effect </w:t>
      </w:r>
      <m:oMath>
        <m:r>
          <m:rPr>
            <m:sty m:val="bi"/>
          </m:rPr>
          <w:rPr>
            <w:rFonts w:ascii="Cambria Math" w:eastAsia="Times New Roman" w:hAnsi="Cambria Math" w:cs="Times New Roman"/>
            <w:color w:val="222222"/>
            <w:shd w:val="clear" w:color="auto" w:fill="FFFFFF"/>
          </w:rPr>
          <m:t>γ=5.000</m:t>
        </m:r>
      </m:oMath>
    </w:p>
    <w:p w14:paraId="6201ED67" w14:textId="77777777" w:rsidR="00DA40AE" w:rsidRPr="00F02AE1" w:rsidRDefault="00DA40AE" w:rsidP="00DA40AE">
      <w:pPr>
        <w:spacing w:line="360" w:lineRule="auto"/>
        <w:ind w:left="360"/>
        <w:rPr>
          <w:rFonts w:cs="Times New Roman"/>
          <w:b/>
        </w:rPr>
      </w:pPr>
      <w:r w:rsidRPr="00F02AE1">
        <w:rPr>
          <w:rFonts w:eastAsia="Times New Roman" w:cs="Times New Roman"/>
          <w:b/>
          <w:bCs/>
          <w:color w:val="000000"/>
        </w:rPr>
        <w:t xml:space="preserve">Table 1.2a: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excluded from the imputation model</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645"/>
        <w:gridCol w:w="1114"/>
        <w:gridCol w:w="990"/>
        <w:gridCol w:w="1530"/>
        <w:gridCol w:w="859"/>
        <w:gridCol w:w="851"/>
        <w:gridCol w:w="859"/>
        <w:gridCol w:w="1031"/>
        <w:gridCol w:w="900"/>
        <w:gridCol w:w="1080"/>
      </w:tblGrid>
      <w:tr w:rsidR="00DA40AE" w:rsidRPr="00F02AE1" w14:paraId="60E2A7F6" w14:textId="77777777" w:rsidTr="00DA40AE">
        <w:trPr>
          <w:trHeight w:val="300"/>
          <w:jc w:val="center"/>
        </w:trPr>
        <w:tc>
          <w:tcPr>
            <w:tcW w:w="1759" w:type="dxa"/>
            <w:gridSpan w:val="2"/>
            <w:shd w:val="clear" w:color="auto" w:fill="auto"/>
            <w:noWrap/>
            <w:vAlign w:val="center"/>
            <w:hideMark/>
          </w:tcPr>
          <w:p w14:paraId="7EFD8180" w14:textId="77777777" w:rsidR="00DA40AE" w:rsidRPr="00F02AE1" w:rsidRDefault="00DA40AE" w:rsidP="00DA40AE">
            <w:pPr>
              <w:spacing w:line="360" w:lineRule="auto"/>
              <w:ind w:left="585" w:right="-723"/>
              <w:rPr>
                <w:rFonts w:eastAsia="Times New Roman" w:cs="Times New Roman"/>
                <w:b/>
                <w:color w:val="000000"/>
              </w:rPr>
            </w:pPr>
          </w:p>
        </w:tc>
        <w:tc>
          <w:tcPr>
            <w:tcW w:w="990" w:type="dxa"/>
            <w:shd w:val="clear" w:color="auto" w:fill="auto"/>
            <w:noWrap/>
            <w:vAlign w:val="center"/>
            <w:hideMark/>
          </w:tcPr>
          <w:p w14:paraId="5E5DF9B8"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5641E92D"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59" w:type="dxa"/>
            <w:shd w:val="clear" w:color="auto" w:fill="auto"/>
            <w:noWrap/>
            <w:vAlign w:val="center"/>
            <w:hideMark/>
          </w:tcPr>
          <w:p w14:paraId="399B3B50" w14:textId="77777777" w:rsidR="00DA40AE" w:rsidRPr="00F02AE1" w:rsidRDefault="00DA40AE" w:rsidP="00DA40AE">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51" w:type="dxa"/>
            <w:shd w:val="clear" w:color="auto" w:fill="auto"/>
            <w:noWrap/>
            <w:vAlign w:val="center"/>
            <w:hideMark/>
          </w:tcPr>
          <w:p w14:paraId="133F4F58"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L.B.</w:t>
            </w:r>
          </w:p>
        </w:tc>
        <w:tc>
          <w:tcPr>
            <w:tcW w:w="859" w:type="dxa"/>
            <w:shd w:val="clear" w:color="auto" w:fill="auto"/>
            <w:noWrap/>
            <w:vAlign w:val="center"/>
            <w:hideMark/>
          </w:tcPr>
          <w:p w14:paraId="7ED3B04B"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U.B.</w:t>
            </w:r>
          </w:p>
        </w:tc>
        <w:tc>
          <w:tcPr>
            <w:tcW w:w="1031" w:type="dxa"/>
          </w:tcPr>
          <w:p w14:paraId="1A1F1879"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900" w:type="dxa"/>
            <w:shd w:val="clear" w:color="auto" w:fill="auto"/>
            <w:noWrap/>
            <w:vAlign w:val="center"/>
            <w:hideMark/>
          </w:tcPr>
          <w:p w14:paraId="35FA8ABC"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67A931A6"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DA40AE" w:rsidRPr="00F02AE1" w14:paraId="33625DE3" w14:textId="77777777" w:rsidTr="00DA40AE">
        <w:trPr>
          <w:trHeight w:val="300"/>
          <w:jc w:val="center"/>
        </w:trPr>
        <w:tc>
          <w:tcPr>
            <w:tcW w:w="1759" w:type="dxa"/>
            <w:gridSpan w:val="2"/>
            <w:shd w:val="clear" w:color="auto" w:fill="auto"/>
            <w:noWrap/>
            <w:vAlign w:val="center"/>
            <w:hideMark/>
          </w:tcPr>
          <w:p w14:paraId="72526F77"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5F8B260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5.001</w:t>
            </w:r>
          </w:p>
        </w:tc>
        <w:tc>
          <w:tcPr>
            <w:tcW w:w="1530" w:type="dxa"/>
            <w:shd w:val="clear" w:color="auto" w:fill="auto"/>
            <w:noWrap/>
            <w:vAlign w:val="center"/>
            <w:hideMark/>
          </w:tcPr>
          <w:p w14:paraId="783F003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0.318</w:t>
            </w:r>
          </w:p>
        </w:tc>
        <w:tc>
          <w:tcPr>
            <w:tcW w:w="859" w:type="dxa"/>
            <w:shd w:val="clear" w:color="auto" w:fill="auto"/>
            <w:noWrap/>
            <w:vAlign w:val="center"/>
            <w:hideMark/>
          </w:tcPr>
          <w:p w14:paraId="23F7E26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0.214</w:t>
            </w:r>
          </w:p>
        </w:tc>
        <w:tc>
          <w:tcPr>
            <w:tcW w:w="851" w:type="dxa"/>
            <w:shd w:val="clear" w:color="auto" w:fill="auto"/>
            <w:noWrap/>
            <w:vAlign w:val="center"/>
            <w:hideMark/>
          </w:tcPr>
          <w:p w14:paraId="77B5215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4.385</w:t>
            </w:r>
          </w:p>
        </w:tc>
        <w:tc>
          <w:tcPr>
            <w:tcW w:w="859" w:type="dxa"/>
            <w:shd w:val="clear" w:color="auto" w:fill="auto"/>
            <w:noWrap/>
            <w:vAlign w:val="center"/>
            <w:hideMark/>
          </w:tcPr>
          <w:p w14:paraId="7ACC1E7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5.634</w:t>
            </w:r>
          </w:p>
        </w:tc>
        <w:tc>
          <w:tcPr>
            <w:tcW w:w="1031" w:type="dxa"/>
          </w:tcPr>
          <w:p w14:paraId="03B9361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1.249</w:t>
            </w:r>
          </w:p>
        </w:tc>
        <w:tc>
          <w:tcPr>
            <w:tcW w:w="900" w:type="dxa"/>
            <w:shd w:val="clear" w:color="auto" w:fill="auto"/>
            <w:noWrap/>
            <w:vAlign w:val="center"/>
            <w:hideMark/>
          </w:tcPr>
          <w:p w14:paraId="735BC94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0.990</w:t>
            </w:r>
          </w:p>
        </w:tc>
        <w:tc>
          <w:tcPr>
            <w:tcW w:w="1080" w:type="dxa"/>
            <w:shd w:val="clear" w:color="auto" w:fill="auto"/>
            <w:noWrap/>
            <w:vAlign w:val="center"/>
            <w:hideMark/>
          </w:tcPr>
          <w:p w14:paraId="2345448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5E9C98A1" w14:textId="77777777" w:rsidTr="00DA40AE">
        <w:trPr>
          <w:trHeight w:val="300"/>
          <w:jc w:val="center"/>
        </w:trPr>
        <w:tc>
          <w:tcPr>
            <w:tcW w:w="1759" w:type="dxa"/>
            <w:gridSpan w:val="2"/>
            <w:shd w:val="clear" w:color="auto" w:fill="auto"/>
            <w:noWrap/>
            <w:vAlign w:val="center"/>
            <w:hideMark/>
          </w:tcPr>
          <w:p w14:paraId="5FB89073"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468A747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5.015</w:t>
            </w:r>
          </w:p>
        </w:tc>
        <w:tc>
          <w:tcPr>
            <w:tcW w:w="1530" w:type="dxa"/>
            <w:shd w:val="clear" w:color="auto" w:fill="auto"/>
            <w:noWrap/>
            <w:vAlign w:val="center"/>
            <w:hideMark/>
          </w:tcPr>
          <w:p w14:paraId="48A2567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0.328</w:t>
            </w:r>
          </w:p>
        </w:tc>
        <w:tc>
          <w:tcPr>
            <w:tcW w:w="859" w:type="dxa"/>
            <w:shd w:val="clear" w:color="auto" w:fill="auto"/>
            <w:noWrap/>
            <w:vAlign w:val="center"/>
            <w:hideMark/>
          </w:tcPr>
          <w:p w14:paraId="16DBE24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0.267</w:t>
            </w:r>
          </w:p>
        </w:tc>
        <w:tc>
          <w:tcPr>
            <w:tcW w:w="851" w:type="dxa"/>
            <w:shd w:val="clear" w:color="auto" w:fill="auto"/>
            <w:noWrap/>
            <w:vAlign w:val="center"/>
            <w:hideMark/>
          </w:tcPr>
          <w:p w14:paraId="0C84AFD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4.372</w:t>
            </w:r>
          </w:p>
        </w:tc>
        <w:tc>
          <w:tcPr>
            <w:tcW w:w="859" w:type="dxa"/>
            <w:shd w:val="clear" w:color="auto" w:fill="auto"/>
            <w:noWrap/>
            <w:vAlign w:val="center"/>
            <w:hideMark/>
          </w:tcPr>
          <w:p w14:paraId="595A69C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6.658</w:t>
            </w:r>
          </w:p>
        </w:tc>
        <w:tc>
          <w:tcPr>
            <w:tcW w:w="1031" w:type="dxa"/>
          </w:tcPr>
          <w:p w14:paraId="7C97CFC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2.286</w:t>
            </w:r>
          </w:p>
        </w:tc>
        <w:tc>
          <w:tcPr>
            <w:tcW w:w="900" w:type="dxa"/>
            <w:shd w:val="clear" w:color="auto" w:fill="auto"/>
            <w:noWrap/>
            <w:vAlign w:val="center"/>
            <w:hideMark/>
          </w:tcPr>
          <w:p w14:paraId="6709F34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03C6043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6DC28FF4" w14:textId="77777777" w:rsidTr="00DA40AE">
        <w:trPr>
          <w:trHeight w:val="300"/>
          <w:jc w:val="center"/>
        </w:trPr>
        <w:tc>
          <w:tcPr>
            <w:tcW w:w="645" w:type="dxa"/>
            <w:vMerge w:val="restart"/>
            <w:shd w:val="clear" w:color="auto" w:fill="auto"/>
            <w:noWrap/>
            <w:vAlign w:val="center"/>
            <w:hideMark/>
          </w:tcPr>
          <w:p w14:paraId="389852D9"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14" w:type="dxa"/>
            <w:shd w:val="clear" w:color="auto" w:fill="auto"/>
            <w:vAlign w:val="center"/>
          </w:tcPr>
          <w:p w14:paraId="46AF1A0F"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4687996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4.976</w:t>
            </w:r>
          </w:p>
        </w:tc>
        <w:tc>
          <w:tcPr>
            <w:tcW w:w="1530" w:type="dxa"/>
            <w:shd w:val="clear" w:color="auto" w:fill="auto"/>
            <w:noWrap/>
            <w:vAlign w:val="center"/>
            <w:hideMark/>
          </w:tcPr>
          <w:p w14:paraId="5B13CF3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0.414</w:t>
            </w:r>
          </w:p>
        </w:tc>
        <w:tc>
          <w:tcPr>
            <w:tcW w:w="859" w:type="dxa"/>
            <w:shd w:val="clear" w:color="auto" w:fill="auto"/>
            <w:noWrap/>
            <w:vAlign w:val="center"/>
            <w:hideMark/>
          </w:tcPr>
          <w:p w14:paraId="22024F6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0.180</w:t>
            </w:r>
          </w:p>
        </w:tc>
        <w:tc>
          <w:tcPr>
            <w:tcW w:w="851" w:type="dxa"/>
            <w:shd w:val="clear" w:color="auto" w:fill="auto"/>
            <w:noWrap/>
            <w:vAlign w:val="center"/>
            <w:hideMark/>
          </w:tcPr>
          <w:p w14:paraId="4DADAA2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4.163</w:t>
            </w:r>
          </w:p>
        </w:tc>
        <w:tc>
          <w:tcPr>
            <w:tcW w:w="859" w:type="dxa"/>
            <w:shd w:val="clear" w:color="auto" w:fill="auto"/>
            <w:noWrap/>
            <w:vAlign w:val="center"/>
            <w:hideMark/>
          </w:tcPr>
          <w:p w14:paraId="1A65F57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5.799</w:t>
            </w:r>
          </w:p>
        </w:tc>
        <w:tc>
          <w:tcPr>
            <w:tcW w:w="1031" w:type="dxa"/>
          </w:tcPr>
          <w:p w14:paraId="548762E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1.636</w:t>
            </w:r>
          </w:p>
        </w:tc>
        <w:tc>
          <w:tcPr>
            <w:tcW w:w="900" w:type="dxa"/>
            <w:shd w:val="clear" w:color="auto" w:fill="auto"/>
            <w:noWrap/>
            <w:vAlign w:val="center"/>
            <w:hideMark/>
          </w:tcPr>
          <w:p w14:paraId="68EADF8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0.999</w:t>
            </w:r>
          </w:p>
        </w:tc>
        <w:tc>
          <w:tcPr>
            <w:tcW w:w="1080" w:type="dxa"/>
            <w:shd w:val="clear" w:color="auto" w:fill="auto"/>
            <w:noWrap/>
            <w:vAlign w:val="center"/>
            <w:hideMark/>
          </w:tcPr>
          <w:p w14:paraId="158D6E0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0.393</w:t>
            </w:r>
          </w:p>
        </w:tc>
      </w:tr>
      <w:tr w:rsidR="00DA40AE" w:rsidRPr="00F02AE1" w14:paraId="38DF0D42" w14:textId="77777777" w:rsidTr="00DA40AE">
        <w:trPr>
          <w:trHeight w:val="300"/>
          <w:jc w:val="center"/>
        </w:trPr>
        <w:tc>
          <w:tcPr>
            <w:tcW w:w="645" w:type="dxa"/>
            <w:vMerge/>
            <w:shd w:val="clear" w:color="auto" w:fill="auto"/>
            <w:noWrap/>
            <w:vAlign w:val="center"/>
            <w:hideMark/>
          </w:tcPr>
          <w:p w14:paraId="5C19712F" w14:textId="77777777" w:rsidR="00DA40AE" w:rsidRPr="00F02AE1" w:rsidRDefault="00DA40AE" w:rsidP="00DA40AE">
            <w:pPr>
              <w:spacing w:line="360" w:lineRule="auto"/>
              <w:rPr>
                <w:rFonts w:eastAsia="Times New Roman" w:cs="Times New Roman"/>
                <w:b/>
                <w:color w:val="000000"/>
              </w:rPr>
            </w:pPr>
          </w:p>
        </w:tc>
        <w:tc>
          <w:tcPr>
            <w:tcW w:w="1114" w:type="dxa"/>
            <w:shd w:val="clear" w:color="auto" w:fill="auto"/>
            <w:vAlign w:val="center"/>
          </w:tcPr>
          <w:p w14:paraId="5718077E"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4FE44A6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5.035</w:t>
            </w:r>
          </w:p>
        </w:tc>
        <w:tc>
          <w:tcPr>
            <w:tcW w:w="1530" w:type="dxa"/>
            <w:shd w:val="clear" w:color="auto" w:fill="auto"/>
            <w:noWrap/>
            <w:vAlign w:val="center"/>
            <w:hideMark/>
          </w:tcPr>
          <w:p w14:paraId="0408601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0.410</w:t>
            </w:r>
          </w:p>
        </w:tc>
        <w:tc>
          <w:tcPr>
            <w:tcW w:w="859" w:type="dxa"/>
            <w:shd w:val="clear" w:color="auto" w:fill="auto"/>
            <w:noWrap/>
            <w:vAlign w:val="center"/>
            <w:hideMark/>
          </w:tcPr>
          <w:p w14:paraId="505BFF9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0.159</w:t>
            </w:r>
          </w:p>
        </w:tc>
        <w:tc>
          <w:tcPr>
            <w:tcW w:w="851" w:type="dxa"/>
            <w:shd w:val="clear" w:color="auto" w:fill="auto"/>
            <w:noWrap/>
            <w:vAlign w:val="center"/>
            <w:hideMark/>
          </w:tcPr>
          <w:p w14:paraId="74683F0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4.230</w:t>
            </w:r>
          </w:p>
        </w:tc>
        <w:tc>
          <w:tcPr>
            <w:tcW w:w="859" w:type="dxa"/>
            <w:shd w:val="clear" w:color="auto" w:fill="auto"/>
            <w:noWrap/>
            <w:vAlign w:val="center"/>
            <w:hideMark/>
          </w:tcPr>
          <w:p w14:paraId="5E4607B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5.840</w:t>
            </w:r>
          </w:p>
        </w:tc>
        <w:tc>
          <w:tcPr>
            <w:tcW w:w="1031" w:type="dxa"/>
          </w:tcPr>
          <w:p w14:paraId="3FA1F4B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1.610</w:t>
            </w:r>
          </w:p>
        </w:tc>
        <w:tc>
          <w:tcPr>
            <w:tcW w:w="900" w:type="dxa"/>
            <w:shd w:val="clear" w:color="auto" w:fill="auto"/>
            <w:noWrap/>
            <w:vAlign w:val="center"/>
            <w:hideMark/>
          </w:tcPr>
          <w:p w14:paraId="4336853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1DA0B22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0.387</w:t>
            </w:r>
          </w:p>
        </w:tc>
      </w:tr>
      <w:tr w:rsidR="00DA40AE" w:rsidRPr="00F02AE1" w14:paraId="59978D31" w14:textId="77777777" w:rsidTr="00DA40AE">
        <w:trPr>
          <w:trHeight w:val="300"/>
          <w:jc w:val="center"/>
        </w:trPr>
        <w:tc>
          <w:tcPr>
            <w:tcW w:w="645" w:type="dxa"/>
            <w:vMerge/>
            <w:shd w:val="clear" w:color="auto" w:fill="auto"/>
            <w:noWrap/>
            <w:vAlign w:val="center"/>
            <w:hideMark/>
          </w:tcPr>
          <w:p w14:paraId="600C7251" w14:textId="77777777" w:rsidR="00DA40AE" w:rsidRPr="00F02AE1" w:rsidRDefault="00DA40AE" w:rsidP="00DA40AE">
            <w:pPr>
              <w:spacing w:line="360" w:lineRule="auto"/>
              <w:rPr>
                <w:rFonts w:eastAsia="Times New Roman" w:cs="Times New Roman"/>
                <w:b/>
                <w:color w:val="000000"/>
              </w:rPr>
            </w:pPr>
          </w:p>
        </w:tc>
        <w:tc>
          <w:tcPr>
            <w:tcW w:w="1114" w:type="dxa"/>
            <w:shd w:val="clear" w:color="auto" w:fill="auto"/>
            <w:vAlign w:val="center"/>
          </w:tcPr>
          <w:p w14:paraId="588A895B"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55C4528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5.018</w:t>
            </w:r>
          </w:p>
        </w:tc>
        <w:tc>
          <w:tcPr>
            <w:tcW w:w="1530" w:type="dxa"/>
            <w:shd w:val="clear" w:color="auto" w:fill="auto"/>
            <w:noWrap/>
            <w:vAlign w:val="center"/>
            <w:hideMark/>
          </w:tcPr>
          <w:p w14:paraId="679F098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0.408</w:t>
            </w:r>
          </w:p>
        </w:tc>
        <w:tc>
          <w:tcPr>
            <w:tcW w:w="859" w:type="dxa"/>
            <w:shd w:val="clear" w:color="auto" w:fill="auto"/>
            <w:noWrap/>
            <w:vAlign w:val="center"/>
            <w:hideMark/>
          </w:tcPr>
          <w:p w14:paraId="5B3CEC3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0.156</w:t>
            </w:r>
          </w:p>
        </w:tc>
        <w:tc>
          <w:tcPr>
            <w:tcW w:w="851" w:type="dxa"/>
            <w:shd w:val="clear" w:color="auto" w:fill="auto"/>
            <w:noWrap/>
            <w:vAlign w:val="center"/>
            <w:hideMark/>
          </w:tcPr>
          <w:p w14:paraId="4B3DC21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4.216</w:t>
            </w:r>
          </w:p>
        </w:tc>
        <w:tc>
          <w:tcPr>
            <w:tcW w:w="859" w:type="dxa"/>
            <w:shd w:val="clear" w:color="auto" w:fill="auto"/>
            <w:noWrap/>
            <w:vAlign w:val="center"/>
            <w:hideMark/>
          </w:tcPr>
          <w:p w14:paraId="1B4C696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5.820</w:t>
            </w:r>
          </w:p>
        </w:tc>
        <w:tc>
          <w:tcPr>
            <w:tcW w:w="1031" w:type="dxa"/>
          </w:tcPr>
          <w:p w14:paraId="5D73E42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1.604</w:t>
            </w:r>
          </w:p>
        </w:tc>
        <w:tc>
          <w:tcPr>
            <w:tcW w:w="900" w:type="dxa"/>
            <w:shd w:val="clear" w:color="auto" w:fill="auto"/>
            <w:noWrap/>
            <w:vAlign w:val="center"/>
            <w:hideMark/>
          </w:tcPr>
          <w:p w14:paraId="4204F9F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53F78433"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0.382</w:t>
            </w:r>
          </w:p>
        </w:tc>
      </w:tr>
    </w:tbl>
    <w:p w14:paraId="76B18481" w14:textId="77777777" w:rsidR="00DA40AE" w:rsidRPr="00F02AE1" w:rsidRDefault="00DA40AE" w:rsidP="00DA40AE">
      <w:pPr>
        <w:spacing w:line="360" w:lineRule="auto"/>
        <w:ind w:left="360"/>
        <w:rPr>
          <w:rFonts w:eastAsia="Times New Roman" w:cs="Times New Roman"/>
          <w:b/>
          <w:bCs/>
          <w:color w:val="000000"/>
        </w:rPr>
      </w:pPr>
    </w:p>
    <w:p w14:paraId="7A084CED" w14:textId="77777777" w:rsidR="00DA40AE" w:rsidRPr="00F02AE1" w:rsidRDefault="00DA40AE" w:rsidP="00DA40AE">
      <w:pPr>
        <w:spacing w:line="360" w:lineRule="auto"/>
        <w:ind w:left="360"/>
        <w:rPr>
          <w:rFonts w:cs="Times New Roman"/>
          <w:b/>
        </w:rPr>
      </w:pPr>
      <w:r w:rsidRPr="00F02AE1">
        <w:rPr>
          <w:rFonts w:eastAsia="Times New Roman" w:cs="Times New Roman"/>
          <w:b/>
          <w:bCs/>
          <w:color w:val="000000"/>
        </w:rPr>
        <w:t xml:space="preserve">Table 1.2b: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included in the imputation model</w:t>
      </w:r>
    </w:p>
    <w:tbl>
      <w:tblPr>
        <w:tblW w:w="95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117"/>
        <w:gridCol w:w="953"/>
        <w:gridCol w:w="1477"/>
        <w:gridCol w:w="900"/>
        <w:gridCol w:w="810"/>
        <w:gridCol w:w="810"/>
        <w:gridCol w:w="990"/>
        <w:gridCol w:w="810"/>
        <w:gridCol w:w="1080"/>
      </w:tblGrid>
      <w:tr w:rsidR="00DA40AE" w:rsidRPr="00F02AE1" w14:paraId="473B9BF6" w14:textId="77777777" w:rsidTr="00DA40AE">
        <w:trPr>
          <w:trHeight w:val="300"/>
          <w:jc w:val="center"/>
        </w:trPr>
        <w:tc>
          <w:tcPr>
            <w:tcW w:w="1762" w:type="dxa"/>
            <w:gridSpan w:val="2"/>
            <w:shd w:val="clear" w:color="auto" w:fill="auto"/>
            <w:noWrap/>
            <w:vAlign w:val="center"/>
            <w:hideMark/>
          </w:tcPr>
          <w:p w14:paraId="2B7C246C" w14:textId="77777777" w:rsidR="00DA40AE" w:rsidRPr="00F02AE1" w:rsidRDefault="00DA40AE" w:rsidP="00DA40AE">
            <w:pPr>
              <w:spacing w:line="360" w:lineRule="auto"/>
              <w:rPr>
                <w:rFonts w:eastAsia="Times New Roman" w:cs="Times New Roman"/>
                <w:b/>
                <w:color w:val="000000"/>
              </w:rPr>
            </w:pPr>
          </w:p>
        </w:tc>
        <w:tc>
          <w:tcPr>
            <w:tcW w:w="953" w:type="dxa"/>
            <w:shd w:val="clear" w:color="auto" w:fill="auto"/>
            <w:noWrap/>
            <w:vAlign w:val="center"/>
            <w:hideMark/>
          </w:tcPr>
          <w:p w14:paraId="548E14AE"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77" w:type="dxa"/>
            <w:shd w:val="clear" w:color="auto" w:fill="auto"/>
            <w:noWrap/>
            <w:vAlign w:val="center"/>
            <w:hideMark/>
          </w:tcPr>
          <w:p w14:paraId="69BC420E"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763F1409" w14:textId="77777777" w:rsidR="00DA40AE" w:rsidRPr="00F02AE1" w:rsidRDefault="00DA40AE" w:rsidP="00DA40AE">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6CF08E42"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638E76E1"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6B738E25"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4B211DAC"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507C2F9E"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DA40AE" w:rsidRPr="00F02AE1" w14:paraId="64A8E2E3" w14:textId="77777777" w:rsidTr="00DA40AE">
        <w:trPr>
          <w:trHeight w:val="300"/>
          <w:jc w:val="center"/>
        </w:trPr>
        <w:tc>
          <w:tcPr>
            <w:tcW w:w="1762" w:type="dxa"/>
            <w:gridSpan w:val="2"/>
            <w:shd w:val="clear" w:color="auto" w:fill="auto"/>
            <w:noWrap/>
            <w:vAlign w:val="center"/>
            <w:hideMark/>
          </w:tcPr>
          <w:p w14:paraId="54DB04DB"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53" w:type="dxa"/>
            <w:shd w:val="clear" w:color="auto" w:fill="auto"/>
            <w:noWrap/>
            <w:vAlign w:val="center"/>
            <w:hideMark/>
          </w:tcPr>
          <w:p w14:paraId="71563340" w14:textId="77777777" w:rsidR="00DA40AE" w:rsidRPr="00F02AE1" w:rsidRDefault="00DA40AE" w:rsidP="00DA40AE">
            <w:pPr>
              <w:spacing w:line="360" w:lineRule="auto"/>
              <w:jc w:val="center"/>
              <w:rPr>
                <w:rFonts w:eastAsia="Times New Roman" w:cs="Times New Roman"/>
                <w:color w:val="000000"/>
              </w:rPr>
            </w:pPr>
            <w:r w:rsidRPr="00F02AE1">
              <w:rPr>
                <w:color w:val="000000"/>
              </w:rPr>
              <w:t>5.001</w:t>
            </w:r>
          </w:p>
        </w:tc>
        <w:tc>
          <w:tcPr>
            <w:tcW w:w="1477" w:type="dxa"/>
            <w:shd w:val="clear" w:color="auto" w:fill="auto"/>
            <w:noWrap/>
            <w:vAlign w:val="center"/>
            <w:hideMark/>
          </w:tcPr>
          <w:p w14:paraId="12F91B7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0.318</w:t>
            </w:r>
          </w:p>
        </w:tc>
        <w:tc>
          <w:tcPr>
            <w:tcW w:w="900" w:type="dxa"/>
            <w:shd w:val="clear" w:color="auto" w:fill="auto"/>
            <w:noWrap/>
            <w:vAlign w:val="center"/>
            <w:hideMark/>
          </w:tcPr>
          <w:p w14:paraId="799F1F0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68776E3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4.385</w:t>
            </w:r>
          </w:p>
        </w:tc>
        <w:tc>
          <w:tcPr>
            <w:tcW w:w="810" w:type="dxa"/>
            <w:shd w:val="clear" w:color="auto" w:fill="auto"/>
            <w:noWrap/>
            <w:vAlign w:val="center"/>
            <w:hideMark/>
          </w:tcPr>
          <w:p w14:paraId="48CB55C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5.634</w:t>
            </w:r>
          </w:p>
        </w:tc>
        <w:tc>
          <w:tcPr>
            <w:tcW w:w="990" w:type="dxa"/>
          </w:tcPr>
          <w:p w14:paraId="3BA74096"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1.249</w:t>
            </w:r>
          </w:p>
        </w:tc>
        <w:tc>
          <w:tcPr>
            <w:tcW w:w="810" w:type="dxa"/>
            <w:shd w:val="clear" w:color="auto" w:fill="auto"/>
            <w:noWrap/>
            <w:vAlign w:val="center"/>
            <w:hideMark/>
          </w:tcPr>
          <w:p w14:paraId="1A658D4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0.990</w:t>
            </w:r>
          </w:p>
        </w:tc>
        <w:tc>
          <w:tcPr>
            <w:tcW w:w="1080" w:type="dxa"/>
            <w:shd w:val="clear" w:color="auto" w:fill="auto"/>
            <w:noWrap/>
            <w:vAlign w:val="center"/>
            <w:hideMark/>
          </w:tcPr>
          <w:p w14:paraId="44EA1EB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19379474" w14:textId="77777777" w:rsidTr="00DA40AE">
        <w:trPr>
          <w:trHeight w:val="300"/>
          <w:jc w:val="center"/>
        </w:trPr>
        <w:tc>
          <w:tcPr>
            <w:tcW w:w="1762" w:type="dxa"/>
            <w:gridSpan w:val="2"/>
            <w:shd w:val="clear" w:color="auto" w:fill="auto"/>
            <w:noWrap/>
            <w:vAlign w:val="center"/>
            <w:hideMark/>
          </w:tcPr>
          <w:p w14:paraId="3E151633"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53" w:type="dxa"/>
            <w:shd w:val="clear" w:color="auto" w:fill="auto"/>
            <w:noWrap/>
            <w:vAlign w:val="center"/>
            <w:hideMark/>
          </w:tcPr>
          <w:p w14:paraId="4A018668" w14:textId="77777777" w:rsidR="00DA40AE" w:rsidRPr="00F02AE1" w:rsidRDefault="00DA40AE" w:rsidP="00DA40AE">
            <w:pPr>
              <w:spacing w:line="360" w:lineRule="auto"/>
              <w:jc w:val="center"/>
              <w:rPr>
                <w:rFonts w:eastAsia="Times New Roman" w:cs="Times New Roman"/>
                <w:color w:val="000000"/>
              </w:rPr>
            </w:pPr>
            <w:r w:rsidRPr="00F02AE1">
              <w:rPr>
                <w:color w:val="000000"/>
              </w:rPr>
              <w:t>5.015</w:t>
            </w:r>
          </w:p>
        </w:tc>
        <w:tc>
          <w:tcPr>
            <w:tcW w:w="1477" w:type="dxa"/>
            <w:shd w:val="clear" w:color="auto" w:fill="auto"/>
            <w:noWrap/>
            <w:vAlign w:val="center"/>
            <w:hideMark/>
          </w:tcPr>
          <w:p w14:paraId="378E227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0.328</w:t>
            </w:r>
          </w:p>
        </w:tc>
        <w:tc>
          <w:tcPr>
            <w:tcW w:w="900" w:type="dxa"/>
            <w:shd w:val="clear" w:color="auto" w:fill="auto"/>
            <w:noWrap/>
            <w:vAlign w:val="center"/>
            <w:hideMark/>
          </w:tcPr>
          <w:p w14:paraId="62CE060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0.267</w:t>
            </w:r>
          </w:p>
        </w:tc>
        <w:tc>
          <w:tcPr>
            <w:tcW w:w="810" w:type="dxa"/>
            <w:shd w:val="clear" w:color="auto" w:fill="auto"/>
            <w:noWrap/>
            <w:vAlign w:val="center"/>
            <w:hideMark/>
          </w:tcPr>
          <w:p w14:paraId="14CA149C"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4.372</w:t>
            </w:r>
          </w:p>
        </w:tc>
        <w:tc>
          <w:tcPr>
            <w:tcW w:w="810" w:type="dxa"/>
            <w:shd w:val="clear" w:color="auto" w:fill="auto"/>
            <w:noWrap/>
            <w:vAlign w:val="center"/>
            <w:hideMark/>
          </w:tcPr>
          <w:p w14:paraId="278564E3"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6.658</w:t>
            </w:r>
          </w:p>
        </w:tc>
        <w:tc>
          <w:tcPr>
            <w:tcW w:w="990" w:type="dxa"/>
          </w:tcPr>
          <w:p w14:paraId="437C257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2.286</w:t>
            </w:r>
          </w:p>
        </w:tc>
        <w:tc>
          <w:tcPr>
            <w:tcW w:w="810" w:type="dxa"/>
            <w:shd w:val="clear" w:color="auto" w:fill="auto"/>
            <w:noWrap/>
            <w:vAlign w:val="center"/>
            <w:hideMark/>
          </w:tcPr>
          <w:p w14:paraId="0CB7222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68A4E6C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NA</w:t>
            </w:r>
          </w:p>
        </w:tc>
      </w:tr>
      <w:tr w:rsidR="00DA40AE" w:rsidRPr="00F02AE1" w14:paraId="66F948AD" w14:textId="77777777" w:rsidTr="00DA40AE">
        <w:trPr>
          <w:trHeight w:val="300"/>
          <w:jc w:val="center"/>
        </w:trPr>
        <w:tc>
          <w:tcPr>
            <w:tcW w:w="645" w:type="dxa"/>
            <w:vMerge w:val="restart"/>
            <w:shd w:val="clear" w:color="auto" w:fill="auto"/>
            <w:noWrap/>
            <w:vAlign w:val="center"/>
            <w:hideMark/>
          </w:tcPr>
          <w:p w14:paraId="0446E649" w14:textId="77777777" w:rsidR="00DA40AE" w:rsidRPr="00F02AE1" w:rsidRDefault="00DA40AE" w:rsidP="00DA40AE">
            <w:pPr>
              <w:spacing w:line="360" w:lineRule="auto"/>
              <w:jc w:val="center"/>
              <w:rPr>
                <w:rFonts w:eastAsia="Times New Roman" w:cs="Times New Roman"/>
                <w:b/>
                <w:color w:val="000000"/>
              </w:rPr>
            </w:pPr>
            <w:r w:rsidRPr="00F02AE1">
              <w:rPr>
                <w:rFonts w:eastAsia="Times New Roman" w:cs="Times New Roman"/>
                <w:b/>
                <w:color w:val="000000"/>
              </w:rPr>
              <w:t>MI</w:t>
            </w:r>
          </w:p>
        </w:tc>
        <w:tc>
          <w:tcPr>
            <w:tcW w:w="1117" w:type="dxa"/>
            <w:shd w:val="clear" w:color="auto" w:fill="auto"/>
            <w:vAlign w:val="center"/>
          </w:tcPr>
          <w:p w14:paraId="2EFD1E37"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53" w:type="dxa"/>
            <w:shd w:val="clear" w:color="auto" w:fill="auto"/>
            <w:noWrap/>
            <w:vAlign w:val="center"/>
            <w:hideMark/>
          </w:tcPr>
          <w:p w14:paraId="3F7CF773" w14:textId="77777777" w:rsidR="00DA40AE" w:rsidRPr="00F02AE1" w:rsidRDefault="00DA40AE" w:rsidP="00DA40AE">
            <w:pPr>
              <w:spacing w:line="360" w:lineRule="auto"/>
              <w:jc w:val="center"/>
              <w:rPr>
                <w:rFonts w:eastAsia="Times New Roman" w:cs="Times New Roman"/>
                <w:color w:val="000000"/>
              </w:rPr>
            </w:pPr>
            <w:r w:rsidRPr="00F02AE1">
              <w:rPr>
                <w:color w:val="000000"/>
              </w:rPr>
              <w:t>5.014</w:t>
            </w:r>
          </w:p>
        </w:tc>
        <w:tc>
          <w:tcPr>
            <w:tcW w:w="1477" w:type="dxa"/>
            <w:shd w:val="clear" w:color="auto" w:fill="auto"/>
            <w:noWrap/>
            <w:vAlign w:val="center"/>
            <w:hideMark/>
          </w:tcPr>
          <w:p w14:paraId="382DDDF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0.378</w:t>
            </w:r>
          </w:p>
        </w:tc>
        <w:tc>
          <w:tcPr>
            <w:tcW w:w="900" w:type="dxa"/>
            <w:shd w:val="clear" w:color="auto" w:fill="auto"/>
            <w:noWrap/>
            <w:vAlign w:val="center"/>
            <w:hideMark/>
          </w:tcPr>
          <w:p w14:paraId="52A8B80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0.112</w:t>
            </w:r>
          </w:p>
        </w:tc>
        <w:tc>
          <w:tcPr>
            <w:tcW w:w="810" w:type="dxa"/>
            <w:shd w:val="clear" w:color="auto" w:fill="auto"/>
            <w:noWrap/>
            <w:vAlign w:val="center"/>
            <w:hideMark/>
          </w:tcPr>
          <w:p w14:paraId="2DA99F78"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4.272</w:t>
            </w:r>
          </w:p>
        </w:tc>
        <w:tc>
          <w:tcPr>
            <w:tcW w:w="810" w:type="dxa"/>
            <w:shd w:val="clear" w:color="auto" w:fill="auto"/>
            <w:noWrap/>
            <w:vAlign w:val="center"/>
            <w:hideMark/>
          </w:tcPr>
          <w:p w14:paraId="5F5782C7"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5.756</w:t>
            </w:r>
          </w:p>
        </w:tc>
        <w:tc>
          <w:tcPr>
            <w:tcW w:w="990" w:type="dxa"/>
          </w:tcPr>
          <w:p w14:paraId="3B40F15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1.484</w:t>
            </w:r>
          </w:p>
        </w:tc>
        <w:tc>
          <w:tcPr>
            <w:tcW w:w="810" w:type="dxa"/>
            <w:shd w:val="clear" w:color="auto" w:fill="auto"/>
            <w:noWrap/>
            <w:vAlign w:val="center"/>
            <w:hideMark/>
          </w:tcPr>
          <w:p w14:paraId="4578A4A0"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050632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0.268</w:t>
            </w:r>
          </w:p>
        </w:tc>
      </w:tr>
      <w:tr w:rsidR="00DA40AE" w:rsidRPr="00F02AE1" w14:paraId="19546E0D" w14:textId="77777777" w:rsidTr="00DA40AE">
        <w:trPr>
          <w:trHeight w:val="300"/>
          <w:jc w:val="center"/>
        </w:trPr>
        <w:tc>
          <w:tcPr>
            <w:tcW w:w="645" w:type="dxa"/>
            <w:vMerge/>
            <w:shd w:val="clear" w:color="auto" w:fill="auto"/>
            <w:noWrap/>
            <w:vAlign w:val="center"/>
            <w:hideMark/>
          </w:tcPr>
          <w:p w14:paraId="04660FCF" w14:textId="77777777" w:rsidR="00DA40AE" w:rsidRPr="00F02AE1" w:rsidRDefault="00DA40AE" w:rsidP="00DA40AE">
            <w:pPr>
              <w:spacing w:line="360" w:lineRule="auto"/>
              <w:rPr>
                <w:rFonts w:eastAsia="Times New Roman" w:cs="Times New Roman"/>
                <w:b/>
                <w:color w:val="000000"/>
              </w:rPr>
            </w:pPr>
          </w:p>
        </w:tc>
        <w:tc>
          <w:tcPr>
            <w:tcW w:w="1117" w:type="dxa"/>
            <w:shd w:val="clear" w:color="auto" w:fill="auto"/>
            <w:vAlign w:val="center"/>
          </w:tcPr>
          <w:p w14:paraId="5A792E72"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53" w:type="dxa"/>
            <w:shd w:val="clear" w:color="auto" w:fill="auto"/>
            <w:noWrap/>
            <w:vAlign w:val="center"/>
            <w:hideMark/>
          </w:tcPr>
          <w:p w14:paraId="75F7B8BB" w14:textId="77777777" w:rsidR="00DA40AE" w:rsidRPr="00F02AE1" w:rsidRDefault="00DA40AE" w:rsidP="00DA40AE">
            <w:pPr>
              <w:spacing w:line="360" w:lineRule="auto"/>
              <w:jc w:val="center"/>
              <w:rPr>
                <w:rFonts w:eastAsia="Times New Roman" w:cs="Times New Roman"/>
                <w:color w:val="000000"/>
              </w:rPr>
            </w:pPr>
            <w:r w:rsidRPr="00F02AE1">
              <w:rPr>
                <w:color w:val="000000"/>
              </w:rPr>
              <w:t>5.020</w:t>
            </w:r>
          </w:p>
        </w:tc>
        <w:tc>
          <w:tcPr>
            <w:tcW w:w="1477" w:type="dxa"/>
            <w:shd w:val="clear" w:color="auto" w:fill="auto"/>
            <w:noWrap/>
            <w:vAlign w:val="center"/>
            <w:hideMark/>
          </w:tcPr>
          <w:p w14:paraId="3B76DEA9"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0.376</w:t>
            </w:r>
          </w:p>
        </w:tc>
        <w:tc>
          <w:tcPr>
            <w:tcW w:w="900" w:type="dxa"/>
            <w:shd w:val="clear" w:color="auto" w:fill="auto"/>
            <w:noWrap/>
            <w:vAlign w:val="center"/>
            <w:hideMark/>
          </w:tcPr>
          <w:p w14:paraId="5A48D5A1"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0.094</w:t>
            </w:r>
          </w:p>
        </w:tc>
        <w:tc>
          <w:tcPr>
            <w:tcW w:w="810" w:type="dxa"/>
            <w:shd w:val="clear" w:color="auto" w:fill="auto"/>
            <w:noWrap/>
            <w:vAlign w:val="center"/>
            <w:hideMark/>
          </w:tcPr>
          <w:p w14:paraId="3738725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4.282</w:t>
            </w:r>
          </w:p>
        </w:tc>
        <w:tc>
          <w:tcPr>
            <w:tcW w:w="810" w:type="dxa"/>
            <w:shd w:val="clear" w:color="auto" w:fill="auto"/>
            <w:noWrap/>
            <w:vAlign w:val="center"/>
            <w:hideMark/>
          </w:tcPr>
          <w:p w14:paraId="0B86EF7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5.757</w:t>
            </w:r>
          </w:p>
        </w:tc>
        <w:tc>
          <w:tcPr>
            <w:tcW w:w="990" w:type="dxa"/>
          </w:tcPr>
          <w:p w14:paraId="529E4242"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1.475</w:t>
            </w:r>
          </w:p>
        </w:tc>
        <w:tc>
          <w:tcPr>
            <w:tcW w:w="810" w:type="dxa"/>
            <w:shd w:val="clear" w:color="auto" w:fill="auto"/>
            <w:noWrap/>
            <w:vAlign w:val="center"/>
            <w:hideMark/>
          </w:tcPr>
          <w:p w14:paraId="1C60D27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977F08F"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0.256</w:t>
            </w:r>
          </w:p>
        </w:tc>
      </w:tr>
      <w:tr w:rsidR="00DA40AE" w:rsidRPr="00F02AE1" w14:paraId="4AA056C8" w14:textId="77777777" w:rsidTr="00DA40AE">
        <w:trPr>
          <w:trHeight w:val="300"/>
          <w:jc w:val="center"/>
        </w:trPr>
        <w:tc>
          <w:tcPr>
            <w:tcW w:w="645" w:type="dxa"/>
            <w:vMerge/>
            <w:shd w:val="clear" w:color="auto" w:fill="auto"/>
            <w:noWrap/>
            <w:vAlign w:val="center"/>
            <w:hideMark/>
          </w:tcPr>
          <w:p w14:paraId="570EA2DE" w14:textId="77777777" w:rsidR="00DA40AE" w:rsidRPr="00F02AE1" w:rsidRDefault="00DA40AE" w:rsidP="00DA40AE">
            <w:pPr>
              <w:spacing w:line="360" w:lineRule="auto"/>
              <w:rPr>
                <w:rFonts w:eastAsia="Times New Roman" w:cs="Times New Roman"/>
                <w:b/>
                <w:color w:val="000000"/>
              </w:rPr>
            </w:pPr>
          </w:p>
        </w:tc>
        <w:tc>
          <w:tcPr>
            <w:tcW w:w="1117" w:type="dxa"/>
            <w:shd w:val="clear" w:color="auto" w:fill="auto"/>
            <w:vAlign w:val="center"/>
          </w:tcPr>
          <w:p w14:paraId="678AF6B0" w14:textId="77777777" w:rsidR="00DA40AE" w:rsidRPr="00F02AE1" w:rsidRDefault="00DA40AE" w:rsidP="00DA40AE">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53" w:type="dxa"/>
            <w:shd w:val="clear" w:color="auto" w:fill="auto"/>
            <w:noWrap/>
            <w:vAlign w:val="center"/>
            <w:hideMark/>
          </w:tcPr>
          <w:p w14:paraId="5926A82F" w14:textId="77777777" w:rsidR="00DA40AE" w:rsidRPr="00F02AE1" w:rsidRDefault="00DA40AE" w:rsidP="00DA40AE">
            <w:pPr>
              <w:spacing w:line="360" w:lineRule="auto"/>
              <w:jc w:val="center"/>
              <w:rPr>
                <w:rFonts w:eastAsia="Times New Roman" w:cs="Times New Roman"/>
                <w:color w:val="000000"/>
              </w:rPr>
            </w:pPr>
            <w:r w:rsidRPr="00F02AE1">
              <w:rPr>
                <w:color w:val="000000"/>
              </w:rPr>
              <w:t>5.019</w:t>
            </w:r>
          </w:p>
        </w:tc>
        <w:tc>
          <w:tcPr>
            <w:tcW w:w="1477" w:type="dxa"/>
            <w:shd w:val="clear" w:color="auto" w:fill="auto"/>
            <w:noWrap/>
            <w:vAlign w:val="center"/>
            <w:hideMark/>
          </w:tcPr>
          <w:p w14:paraId="3B0F02A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0.374</w:t>
            </w:r>
          </w:p>
        </w:tc>
        <w:tc>
          <w:tcPr>
            <w:tcW w:w="900" w:type="dxa"/>
            <w:shd w:val="clear" w:color="auto" w:fill="auto"/>
            <w:noWrap/>
            <w:vAlign w:val="center"/>
            <w:hideMark/>
          </w:tcPr>
          <w:p w14:paraId="49E5392D"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0.088</w:t>
            </w:r>
          </w:p>
        </w:tc>
        <w:tc>
          <w:tcPr>
            <w:tcW w:w="810" w:type="dxa"/>
            <w:shd w:val="clear" w:color="auto" w:fill="auto"/>
            <w:noWrap/>
            <w:vAlign w:val="center"/>
            <w:hideMark/>
          </w:tcPr>
          <w:p w14:paraId="79CF46E4"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4.283</w:t>
            </w:r>
          </w:p>
        </w:tc>
        <w:tc>
          <w:tcPr>
            <w:tcW w:w="810" w:type="dxa"/>
            <w:shd w:val="clear" w:color="auto" w:fill="auto"/>
            <w:noWrap/>
            <w:vAlign w:val="center"/>
            <w:hideMark/>
          </w:tcPr>
          <w:p w14:paraId="1FDF86FA"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5.753</w:t>
            </w:r>
          </w:p>
        </w:tc>
        <w:tc>
          <w:tcPr>
            <w:tcW w:w="990" w:type="dxa"/>
          </w:tcPr>
          <w:p w14:paraId="5D49D8E5"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1.470</w:t>
            </w:r>
          </w:p>
        </w:tc>
        <w:tc>
          <w:tcPr>
            <w:tcW w:w="810" w:type="dxa"/>
            <w:shd w:val="clear" w:color="auto" w:fill="auto"/>
            <w:noWrap/>
            <w:vAlign w:val="center"/>
            <w:hideMark/>
          </w:tcPr>
          <w:p w14:paraId="7512AC3E"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866CBAB" w14:textId="77777777" w:rsidR="00DA40AE" w:rsidRPr="00F02AE1" w:rsidRDefault="00DA40AE" w:rsidP="00DA40AE">
            <w:pPr>
              <w:spacing w:line="360" w:lineRule="auto"/>
              <w:jc w:val="center"/>
              <w:rPr>
                <w:rFonts w:eastAsia="Times New Roman" w:cs="Times New Roman"/>
                <w:color w:val="000000"/>
              </w:rPr>
            </w:pPr>
            <w:r w:rsidRPr="00F02AE1">
              <w:rPr>
                <w:rFonts w:eastAsia="Times New Roman" w:cs="Times New Roman"/>
                <w:color w:val="000000"/>
              </w:rPr>
              <w:t>0.251</w:t>
            </w:r>
          </w:p>
        </w:tc>
      </w:tr>
    </w:tbl>
    <w:p w14:paraId="042E1392" w14:textId="77777777" w:rsidR="00DA40AE" w:rsidRPr="00F02AE1" w:rsidRDefault="00DA40AE" w:rsidP="00D5685C">
      <w:pPr>
        <w:spacing w:line="360" w:lineRule="auto"/>
        <w:rPr>
          <w:rFonts w:cs="Times New Roman"/>
          <w:b/>
        </w:rPr>
      </w:pPr>
    </w:p>
    <w:p w14:paraId="4C07B935" w14:textId="77777777" w:rsidR="005A7836" w:rsidRPr="00F02AE1" w:rsidRDefault="005A7836">
      <w:pPr>
        <w:rPr>
          <w:rFonts w:cs="Times New Roman"/>
          <w:b/>
        </w:rPr>
      </w:pPr>
      <w:r w:rsidRPr="00F02AE1">
        <w:rPr>
          <w:rFonts w:cs="Times New Roman"/>
          <w:b/>
        </w:rPr>
        <w:br w:type="page"/>
      </w:r>
    </w:p>
    <w:p w14:paraId="565C1CFC" w14:textId="1B3143EE" w:rsidR="005D04A5" w:rsidRPr="00F02AE1" w:rsidRDefault="005D04A5" w:rsidP="005D04A5">
      <w:pPr>
        <w:spacing w:line="360" w:lineRule="auto"/>
        <w:rPr>
          <w:rFonts w:cs="Times New Roman"/>
          <w:b/>
        </w:rPr>
      </w:pPr>
      <w:r w:rsidRPr="00F02AE1">
        <w:rPr>
          <w:rFonts w:cs="Times New Roman"/>
          <w:b/>
        </w:rPr>
        <w:lastRenderedPageBreak/>
        <w:t xml:space="preserve">Simulation (II): Treatment assignment depends only on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oMath>
    </w:p>
    <w:p w14:paraId="26D0C724" w14:textId="77777777" w:rsidR="005D04A5" w:rsidRPr="00F02AE1" w:rsidRDefault="005D04A5" w:rsidP="005D04A5">
      <w:pPr>
        <w:pStyle w:val="ListParagraph"/>
        <w:numPr>
          <w:ilvl w:val="0"/>
          <w:numId w:val="15"/>
        </w:numPr>
        <w:spacing w:line="360" w:lineRule="auto"/>
        <w:rPr>
          <w:rFonts w:eastAsia="Times New Roman" w:cs="Times New Roman"/>
          <w:b/>
        </w:rPr>
      </w:pPr>
      <w:r w:rsidRPr="00F02AE1">
        <w:rPr>
          <w:rFonts w:eastAsia="Times New Roman" w:cs="Times New Roman"/>
          <w:b/>
          <w:bCs/>
          <w:color w:val="222222"/>
          <w:shd w:val="clear" w:color="auto" w:fill="FFFFFF"/>
        </w:rPr>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control group only; true treatment effect </w:t>
      </w:r>
      <m:oMath>
        <m:r>
          <m:rPr>
            <m:sty m:val="bi"/>
          </m:rPr>
          <w:rPr>
            <w:rFonts w:ascii="Cambria Math" w:eastAsia="Times New Roman" w:hAnsi="Cambria Math" w:cs="Times New Roman"/>
            <w:color w:val="222222"/>
            <w:shd w:val="clear" w:color="auto" w:fill="FFFFFF"/>
          </w:rPr>
          <m:t>γ=5.000</m:t>
        </m:r>
      </m:oMath>
    </w:p>
    <w:p w14:paraId="2C5AE27E" w14:textId="7F98B229" w:rsidR="006714DE" w:rsidRPr="00F02AE1" w:rsidRDefault="00D5685C" w:rsidP="001A0FB5">
      <w:pPr>
        <w:spacing w:line="360" w:lineRule="auto"/>
        <w:ind w:left="360"/>
        <w:rPr>
          <w:rFonts w:cs="Times New Roman"/>
        </w:rPr>
      </w:pPr>
      <w:r w:rsidRPr="00F02AE1">
        <w:rPr>
          <w:rFonts w:eastAsia="Times New Roman" w:cs="Times New Roman"/>
          <w:b/>
          <w:bCs/>
          <w:color w:val="000000"/>
        </w:rPr>
        <w:t xml:space="preserve">Table 2.1a: </w:t>
      </w:r>
      <w:r w:rsidR="005D04A5"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D04A5" w:rsidRPr="00F02AE1">
        <w:rPr>
          <w:rFonts w:eastAsia="Times New Roman" w:cs="Times New Roman"/>
          <w:color w:val="222222"/>
          <w:shd w:val="clear" w:color="auto" w:fill="FFFFFF"/>
        </w:rPr>
        <w:t> </w:t>
      </w:r>
      <w:r w:rsidR="005D04A5" w:rsidRPr="00F02AE1">
        <w:rPr>
          <w:rFonts w:eastAsia="Times New Roman" w:cs="Times New Roman"/>
          <w:color w:val="000000"/>
          <w:shd w:val="clear" w:color="auto" w:fill="FFFFFF"/>
        </w:rPr>
        <w:t>variable</w:t>
      </w:r>
      <w:proofErr w:type="gramEnd"/>
      <w:r w:rsidR="005D04A5"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5D04A5" w:rsidRPr="00F02AE1">
        <w:rPr>
          <w:rFonts w:eastAsia="Times New Roman" w:cs="Times New Roman"/>
          <w:color w:val="000000"/>
          <w:shd w:val="clear" w:color="auto" w:fill="FFFFFF"/>
        </w:rPr>
        <w:t xml:space="preserve"> is excluded from the imputation model</w:t>
      </w:r>
    </w:p>
    <w:tbl>
      <w:tblPr>
        <w:tblW w:w="9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4"/>
        <w:gridCol w:w="990"/>
        <w:gridCol w:w="1530"/>
        <w:gridCol w:w="810"/>
        <w:gridCol w:w="810"/>
        <w:gridCol w:w="810"/>
        <w:gridCol w:w="990"/>
        <w:gridCol w:w="810"/>
        <w:gridCol w:w="1080"/>
      </w:tblGrid>
      <w:tr w:rsidR="005D04A5" w:rsidRPr="00F02AE1" w14:paraId="247A150F" w14:textId="77777777" w:rsidTr="005D04A5">
        <w:trPr>
          <w:trHeight w:val="300"/>
          <w:jc w:val="center"/>
        </w:trPr>
        <w:tc>
          <w:tcPr>
            <w:tcW w:w="1689" w:type="dxa"/>
            <w:gridSpan w:val="2"/>
            <w:shd w:val="clear" w:color="auto" w:fill="auto"/>
            <w:noWrap/>
            <w:vAlign w:val="center"/>
            <w:hideMark/>
          </w:tcPr>
          <w:p w14:paraId="35AFD251" w14:textId="77777777" w:rsidR="009A41E3" w:rsidRPr="00F02AE1" w:rsidRDefault="009A41E3" w:rsidP="001A0FB5">
            <w:pPr>
              <w:spacing w:line="360" w:lineRule="auto"/>
              <w:rPr>
                <w:rFonts w:eastAsia="Times New Roman" w:cs="Times New Roman"/>
                <w:b/>
                <w:color w:val="000000"/>
              </w:rPr>
            </w:pPr>
          </w:p>
        </w:tc>
        <w:tc>
          <w:tcPr>
            <w:tcW w:w="990" w:type="dxa"/>
            <w:shd w:val="clear" w:color="auto" w:fill="auto"/>
            <w:noWrap/>
            <w:vAlign w:val="center"/>
            <w:hideMark/>
          </w:tcPr>
          <w:p w14:paraId="35243F66" w14:textId="77777777"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4AA0FAF4" w14:textId="20ED7310" w:rsidR="009A41E3"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10" w:type="dxa"/>
            <w:shd w:val="clear" w:color="auto" w:fill="auto"/>
            <w:noWrap/>
            <w:vAlign w:val="center"/>
            <w:hideMark/>
          </w:tcPr>
          <w:p w14:paraId="1CC846BF" w14:textId="29035320" w:rsidR="009A41E3" w:rsidRPr="00F02AE1" w:rsidRDefault="009A41E3" w:rsidP="001A0FB5">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4A4EDAA3" w14:textId="26AB1A00" w:rsidR="009A41E3"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4E268378" w14:textId="618B0DF3" w:rsidR="009A41E3"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10C2E419" w14:textId="0157968A"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368E6DC8" w14:textId="1234DB04"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11166DAC" w14:textId="77777777"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D04A5" w:rsidRPr="00F02AE1" w14:paraId="0BB9980B" w14:textId="77777777" w:rsidTr="005D04A5">
        <w:trPr>
          <w:trHeight w:val="300"/>
          <w:jc w:val="center"/>
        </w:trPr>
        <w:tc>
          <w:tcPr>
            <w:tcW w:w="1689" w:type="dxa"/>
            <w:gridSpan w:val="2"/>
            <w:shd w:val="clear" w:color="auto" w:fill="auto"/>
            <w:noWrap/>
            <w:vAlign w:val="center"/>
            <w:hideMark/>
          </w:tcPr>
          <w:p w14:paraId="7A86B56A" w14:textId="77777777"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1CEAA2F7" w14:textId="4BB74B7B"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5.000</w:t>
            </w:r>
          </w:p>
        </w:tc>
        <w:tc>
          <w:tcPr>
            <w:tcW w:w="1530" w:type="dxa"/>
            <w:shd w:val="clear" w:color="auto" w:fill="auto"/>
            <w:noWrap/>
            <w:vAlign w:val="center"/>
            <w:hideMark/>
          </w:tcPr>
          <w:p w14:paraId="707A9028" w14:textId="39DD1484"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0.319</w:t>
            </w:r>
          </w:p>
        </w:tc>
        <w:tc>
          <w:tcPr>
            <w:tcW w:w="810" w:type="dxa"/>
            <w:shd w:val="clear" w:color="auto" w:fill="auto"/>
            <w:noWrap/>
            <w:vAlign w:val="center"/>
            <w:hideMark/>
          </w:tcPr>
          <w:p w14:paraId="28F931BD"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7AF5E604" w14:textId="7ECFB7B0"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4.374</w:t>
            </w:r>
          </w:p>
        </w:tc>
        <w:tc>
          <w:tcPr>
            <w:tcW w:w="810" w:type="dxa"/>
            <w:shd w:val="clear" w:color="auto" w:fill="auto"/>
            <w:noWrap/>
            <w:vAlign w:val="center"/>
            <w:hideMark/>
          </w:tcPr>
          <w:p w14:paraId="468616CC" w14:textId="5E3C6DC4"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5.625</w:t>
            </w:r>
          </w:p>
        </w:tc>
        <w:tc>
          <w:tcPr>
            <w:tcW w:w="990" w:type="dxa"/>
          </w:tcPr>
          <w:p w14:paraId="0BBF06D4" w14:textId="277E2CED" w:rsidR="009A41E3"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1.251</w:t>
            </w:r>
          </w:p>
        </w:tc>
        <w:tc>
          <w:tcPr>
            <w:tcW w:w="810" w:type="dxa"/>
            <w:shd w:val="clear" w:color="auto" w:fill="auto"/>
            <w:noWrap/>
            <w:vAlign w:val="center"/>
            <w:hideMark/>
          </w:tcPr>
          <w:p w14:paraId="212566F4" w14:textId="1FB55D0A"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080" w:type="dxa"/>
            <w:shd w:val="clear" w:color="auto" w:fill="auto"/>
            <w:noWrap/>
            <w:vAlign w:val="center"/>
            <w:hideMark/>
          </w:tcPr>
          <w:p w14:paraId="32EB6620"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3B191F27" w14:textId="77777777" w:rsidTr="005D04A5">
        <w:trPr>
          <w:trHeight w:val="300"/>
          <w:jc w:val="center"/>
        </w:trPr>
        <w:tc>
          <w:tcPr>
            <w:tcW w:w="1689" w:type="dxa"/>
            <w:gridSpan w:val="2"/>
            <w:shd w:val="clear" w:color="auto" w:fill="auto"/>
            <w:noWrap/>
            <w:vAlign w:val="center"/>
            <w:hideMark/>
          </w:tcPr>
          <w:p w14:paraId="6A0A9D3C" w14:textId="77777777"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343EEC53" w14:textId="4C15594F"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5.496</w:t>
            </w:r>
          </w:p>
        </w:tc>
        <w:tc>
          <w:tcPr>
            <w:tcW w:w="1530" w:type="dxa"/>
            <w:shd w:val="clear" w:color="auto" w:fill="auto"/>
            <w:noWrap/>
            <w:vAlign w:val="center"/>
            <w:hideMark/>
          </w:tcPr>
          <w:p w14:paraId="6CFD0AB6"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0.301</w:t>
            </w:r>
          </w:p>
        </w:tc>
        <w:tc>
          <w:tcPr>
            <w:tcW w:w="810" w:type="dxa"/>
            <w:shd w:val="clear" w:color="auto" w:fill="auto"/>
            <w:noWrap/>
            <w:vAlign w:val="center"/>
            <w:hideMark/>
          </w:tcPr>
          <w:p w14:paraId="4290CACC"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0.368</w:t>
            </w:r>
          </w:p>
        </w:tc>
        <w:tc>
          <w:tcPr>
            <w:tcW w:w="810" w:type="dxa"/>
            <w:shd w:val="clear" w:color="auto" w:fill="auto"/>
            <w:noWrap/>
            <w:vAlign w:val="center"/>
            <w:hideMark/>
          </w:tcPr>
          <w:p w14:paraId="47C0D67D" w14:textId="582F90B8"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4.906</w:t>
            </w:r>
          </w:p>
        </w:tc>
        <w:tc>
          <w:tcPr>
            <w:tcW w:w="810" w:type="dxa"/>
            <w:shd w:val="clear" w:color="auto" w:fill="auto"/>
            <w:noWrap/>
            <w:vAlign w:val="center"/>
            <w:hideMark/>
          </w:tcPr>
          <w:p w14:paraId="4BF16635" w14:textId="32AB3A90"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6.088</w:t>
            </w:r>
          </w:p>
        </w:tc>
        <w:tc>
          <w:tcPr>
            <w:tcW w:w="990" w:type="dxa"/>
          </w:tcPr>
          <w:p w14:paraId="4D225139" w14:textId="2E8E4F25" w:rsidR="009A41E3"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1.182</w:t>
            </w:r>
          </w:p>
        </w:tc>
        <w:tc>
          <w:tcPr>
            <w:tcW w:w="810" w:type="dxa"/>
            <w:shd w:val="clear" w:color="auto" w:fill="auto"/>
            <w:noWrap/>
            <w:vAlign w:val="center"/>
            <w:hideMark/>
          </w:tcPr>
          <w:p w14:paraId="06EACF35" w14:textId="3A759D5A"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0.571</w:t>
            </w:r>
          </w:p>
        </w:tc>
        <w:tc>
          <w:tcPr>
            <w:tcW w:w="1080" w:type="dxa"/>
            <w:shd w:val="clear" w:color="auto" w:fill="auto"/>
            <w:noWrap/>
            <w:vAlign w:val="center"/>
            <w:hideMark/>
          </w:tcPr>
          <w:p w14:paraId="791BD075"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5AC274E4" w14:textId="77777777" w:rsidTr="005D04A5">
        <w:trPr>
          <w:trHeight w:val="300"/>
          <w:jc w:val="center"/>
        </w:trPr>
        <w:tc>
          <w:tcPr>
            <w:tcW w:w="645" w:type="dxa"/>
            <w:vMerge w:val="restart"/>
            <w:shd w:val="clear" w:color="auto" w:fill="auto"/>
            <w:noWrap/>
            <w:vAlign w:val="center"/>
            <w:hideMark/>
          </w:tcPr>
          <w:p w14:paraId="4DCCDE61" w14:textId="77777777" w:rsidR="009A41E3" w:rsidRPr="00F02AE1" w:rsidRDefault="009A41E3"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4" w:type="dxa"/>
            <w:shd w:val="clear" w:color="auto" w:fill="auto"/>
            <w:vAlign w:val="center"/>
          </w:tcPr>
          <w:p w14:paraId="477C0674" w14:textId="77777777" w:rsidR="009A41E3" w:rsidRPr="00F02AE1" w:rsidRDefault="009A41E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7C107A76" w14:textId="3870DE4F"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5.014</w:t>
            </w:r>
          </w:p>
        </w:tc>
        <w:tc>
          <w:tcPr>
            <w:tcW w:w="1530" w:type="dxa"/>
            <w:shd w:val="clear" w:color="auto" w:fill="auto"/>
            <w:noWrap/>
            <w:vAlign w:val="center"/>
            <w:hideMark/>
          </w:tcPr>
          <w:p w14:paraId="1F36F768"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0.406</w:t>
            </w:r>
          </w:p>
        </w:tc>
        <w:tc>
          <w:tcPr>
            <w:tcW w:w="810" w:type="dxa"/>
            <w:shd w:val="clear" w:color="auto" w:fill="auto"/>
            <w:noWrap/>
            <w:vAlign w:val="center"/>
            <w:hideMark/>
          </w:tcPr>
          <w:p w14:paraId="1ABE120C"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0.147</w:t>
            </w:r>
          </w:p>
        </w:tc>
        <w:tc>
          <w:tcPr>
            <w:tcW w:w="810" w:type="dxa"/>
            <w:shd w:val="clear" w:color="auto" w:fill="auto"/>
            <w:noWrap/>
            <w:vAlign w:val="center"/>
            <w:hideMark/>
          </w:tcPr>
          <w:p w14:paraId="08C711DB" w14:textId="0D7DA78E"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4.217</w:t>
            </w:r>
          </w:p>
        </w:tc>
        <w:tc>
          <w:tcPr>
            <w:tcW w:w="810" w:type="dxa"/>
            <w:shd w:val="clear" w:color="auto" w:fill="auto"/>
            <w:noWrap/>
            <w:vAlign w:val="center"/>
            <w:hideMark/>
          </w:tcPr>
          <w:p w14:paraId="5804BA93" w14:textId="2900891E"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5.811</w:t>
            </w:r>
          </w:p>
        </w:tc>
        <w:tc>
          <w:tcPr>
            <w:tcW w:w="990" w:type="dxa"/>
          </w:tcPr>
          <w:p w14:paraId="7407B352" w14:textId="247F197B" w:rsidR="009A41E3"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1.594</w:t>
            </w:r>
          </w:p>
        </w:tc>
        <w:tc>
          <w:tcPr>
            <w:tcW w:w="810" w:type="dxa"/>
            <w:shd w:val="clear" w:color="auto" w:fill="auto"/>
            <w:noWrap/>
            <w:vAlign w:val="center"/>
            <w:hideMark/>
          </w:tcPr>
          <w:p w14:paraId="48768633" w14:textId="3892D525"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0607227B" w14:textId="3DCAE52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0.375</w:t>
            </w:r>
          </w:p>
        </w:tc>
      </w:tr>
      <w:tr w:rsidR="005D04A5" w:rsidRPr="00F02AE1" w14:paraId="5F26690F" w14:textId="77777777" w:rsidTr="005D04A5">
        <w:trPr>
          <w:trHeight w:val="300"/>
          <w:jc w:val="center"/>
        </w:trPr>
        <w:tc>
          <w:tcPr>
            <w:tcW w:w="645" w:type="dxa"/>
            <w:vMerge/>
            <w:shd w:val="clear" w:color="auto" w:fill="auto"/>
            <w:noWrap/>
            <w:vAlign w:val="center"/>
            <w:hideMark/>
          </w:tcPr>
          <w:p w14:paraId="710B2F1C" w14:textId="77777777" w:rsidR="009A41E3" w:rsidRPr="00F02AE1" w:rsidRDefault="009A41E3" w:rsidP="001A0FB5">
            <w:pPr>
              <w:spacing w:line="360" w:lineRule="auto"/>
              <w:rPr>
                <w:rFonts w:eastAsia="Times New Roman" w:cs="Times New Roman"/>
                <w:b/>
                <w:color w:val="000000"/>
              </w:rPr>
            </w:pPr>
          </w:p>
        </w:tc>
        <w:tc>
          <w:tcPr>
            <w:tcW w:w="1044" w:type="dxa"/>
            <w:shd w:val="clear" w:color="auto" w:fill="auto"/>
            <w:vAlign w:val="center"/>
          </w:tcPr>
          <w:p w14:paraId="551B2EAC" w14:textId="77777777" w:rsidR="009A41E3" w:rsidRPr="00F02AE1" w:rsidRDefault="009A41E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0EDA4CBC" w14:textId="7398EA90"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5.012</w:t>
            </w:r>
          </w:p>
        </w:tc>
        <w:tc>
          <w:tcPr>
            <w:tcW w:w="1530" w:type="dxa"/>
            <w:shd w:val="clear" w:color="auto" w:fill="auto"/>
            <w:noWrap/>
            <w:vAlign w:val="center"/>
            <w:hideMark/>
          </w:tcPr>
          <w:p w14:paraId="67BE9060" w14:textId="5C7E99DF"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0.400</w:t>
            </w:r>
          </w:p>
        </w:tc>
        <w:tc>
          <w:tcPr>
            <w:tcW w:w="810" w:type="dxa"/>
            <w:shd w:val="clear" w:color="auto" w:fill="auto"/>
            <w:noWrap/>
            <w:vAlign w:val="center"/>
            <w:hideMark/>
          </w:tcPr>
          <w:p w14:paraId="14B5A90A"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0.112</w:t>
            </w:r>
          </w:p>
        </w:tc>
        <w:tc>
          <w:tcPr>
            <w:tcW w:w="810" w:type="dxa"/>
            <w:shd w:val="clear" w:color="auto" w:fill="auto"/>
            <w:noWrap/>
            <w:vAlign w:val="center"/>
            <w:hideMark/>
          </w:tcPr>
          <w:p w14:paraId="1822A945" w14:textId="6FDEDDB6"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4.226</w:t>
            </w:r>
          </w:p>
        </w:tc>
        <w:tc>
          <w:tcPr>
            <w:tcW w:w="810" w:type="dxa"/>
            <w:shd w:val="clear" w:color="auto" w:fill="auto"/>
            <w:noWrap/>
            <w:vAlign w:val="center"/>
            <w:hideMark/>
          </w:tcPr>
          <w:p w14:paraId="04C47E3B" w14:textId="38F6CA0C"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5.797</w:t>
            </w:r>
          </w:p>
        </w:tc>
        <w:tc>
          <w:tcPr>
            <w:tcW w:w="990" w:type="dxa"/>
          </w:tcPr>
          <w:p w14:paraId="0973BD25" w14:textId="3B0151C2" w:rsidR="009A41E3"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1.571</w:t>
            </w:r>
          </w:p>
        </w:tc>
        <w:tc>
          <w:tcPr>
            <w:tcW w:w="810" w:type="dxa"/>
            <w:shd w:val="clear" w:color="auto" w:fill="auto"/>
            <w:noWrap/>
            <w:vAlign w:val="center"/>
            <w:hideMark/>
          </w:tcPr>
          <w:p w14:paraId="012B5FD3" w14:textId="66774A8C"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7807D294" w14:textId="5F834DD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0.357</w:t>
            </w:r>
          </w:p>
        </w:tc>
      </w:tr>
      <w:tr w:rsidR="005D04A5" w:rsidRPr="00F02AE1" w14:paraId="03DF784B" w14:textId="77777777" w:rsidTr="005D04A5">
        <w:trPr>
          <w:trHeight w:val="300"/>
          <w:jc w:val="center"/>
        </w:trPr>
        <w:tc>
          <w:tcPr>
            <w:tcW w:w="645" w:type="dxa"/>
            <w:vMerge/>
            <w:shd w:val="clear" w:color="auto" w:fill="auto"/>
            <w:noWrap/>
            <w:vAlign w:val="center"/>
            <w:hideMark/>
          </w:tcPr>
          <w:p w14:paraId="5F993C0A" w14:textId="77777777" w:rsidR="009A41E3" w:rsidRPr="00F02AE1" w:rsidRDefault="009A41E3" w:rsidP="001A0FB5">
            <w:pPr>
              <w:spacing w:line="360" w:lineRule="auto"/>
              <w:rPr>
                <w:rFonts w:eastAsia="Times New Roman" w:cs="Times New Roman"/>
                <w:b/>
                <w:color w:val="000000"/>
              </w:rPr>
            </w:pPr>
          </w:p>
        </w:tc>
        <w:tc>
          <w:tcPr>
            <w:tcW w:w="1044" w:type="dxa"/>
            <w:shd w:val="clear" w:color="auto" w:fill="auto"/>
            <w:vAlign w:val="center"/>
          </w:tcPr>
          <w:p w14:paraId="14A13270" w14:textId="77777777" w:rsidR="009A41E3" w:rsidRPr="00F02AE1" w:rsidRDefault="009A41E3"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0718AE42" w14:textId="295847EB"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5.015</w:t>
            </w:r>
          </w:p>
        </w:tc>
        <w:tc>
          <w:tcPr>
            <w:tcW w:w="1530" w:type="dxa"/>
            <w:shd w:val="clear" w:color="auto" w:fill="auto"/>
            <w:noWrap/>
            <w:vAlign w:val="center"/>
            <w:hideMark/>
          </w:tcPr>
          <w:p w14:paraId="58E1DCF6" w14:textId="16EDCC2E"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0.399</w:t>
            </w:r>
          </w:p>
        </w:tc>
        <w:tc>
          <w:tcPr>
            <w:tcW w:w="810" w:type="dxa"/>
            <w:shd w:val="clear" w:color="auto" w:fill="auto"/>
            <w:noWrap/>
            <w:vAlign w:val="center"/>
            <w:hideMark/>
          </w:tcPr>
          <w:p w14:paraId="6BE6B20A" w14:textId="77777777"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0.107</w:t>
            </w:r>
          </w:p>
        </w:tc>
        <w:tc>
          <w:tcPr>
            <w:tcW w:w="810" w:type="dxa"/>
            <w:shd w:val="clear" w:color="auto" w:fill="auto"/>
            <w:noWrap/>
            <w:vAlign w:val="center"/>
            <w:hideMark/>
          </w:tcPr>
          <w:p w14:paraId="0C492053" w14:textId="29C32A60"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4.233</w:t>
            </w:r>
          </w:p>
        </w:tc>
        <w:tc>
          <w:tcPr>
            <w:tcW w:w="810" w:type="dxa"/>
            <w:shd w:val="clear" w:color="auto" w:fill="auto"/>
            <w:noWrap/>
            <w:vAlign w:val="center"/>
            <w:hideMark/>
          </w:tcPr>
          <w:p w14:paraId="6C69B8D6" w14:textId="0BA514DB"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5.797</w:t>
            </w:r>
          </w:p>
        </w:tc>
        <w:tc>
          <w:tcPr>
            <w:tcW w:w="990" w:type="dxa"/>
          </w:tcPr>
          <w:p w14:paraId="09C5B904" w14:textId="3CAA63A8" w:rsidR="009A41E3"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1.564</w:t>
            </w:r>
          </w:p>
        </w:tc>
        <w:tc>
          <w:tcPr>
            <w:tcW w:w="810" w:type="dxa"/>
            <w:shd w:val="clear" w:color="auto" w:fill="auto"/>
            <w:noWrap/>
            <w:vAlign w:val="center"/>
            <w:hideMark/>
          </w:tcPr>
          <w:p w14:paraId="2EE4DBC9" w14:textId="382BF794"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1CD0732E" w14:textId="0DB30452" w:rsidR="009A41E3" w:rsidRPr="00F02AE1" w:rsidRDefault="009A41E3" w:rsidP="001A0FB5">
            <w:pPr>
              <w:spacing w:line="360" w:lineRule="auto"/>
              <w:jc w:val="center"/>
              <w:rPr>
                <w:rFonts w:eastAsia="Times New Roman" w:cs="Times New Roman"/>
                <w:color w:val="000000"/>
              </w:rPr>
            </w:pPr>
            <w:r w:rsidRPr="00F02AE1">
              <w:rPr>
                <w:rFonts w:eastAsia="Times New Roman" w:cs="Times New Roman"/>
                <w:color w:val="000000"/>
              </w:rPr>
              <w:t>0.351</w:t>
            </w:r>
          </w:p>
        </w:tc>
      </w:tr>
    </w:tbl>
    <w:p w14:paraId="03BD7617" w14:textId="77777777" w:rsidR="00D5685C" w:rsidRPr="00F02AE1" w:rsidRDefault="00D5685C" w:rsidP="001A0FB5">
      <w:pPr>
        <w:spacing w:line="360" w:lineRule="auto"/>
        <w:ind w:left="360"/>
        <w:rPr>
          <w:rFonts w:eastAsia="Times New Roman" w:cs="Times New Roman"/>
          <w:b/>
          <w:bCs/>
          <w:color w:val="000000"/>
        </w:rPr>
      </w:pPr>
    </w:p>
    <w:p w14:paraId="2F167AC9" w14:textId="10763C3A" w:rsidR="006714DE" w:rsidRPr="00F02AE1" w:rsidRDefault="006714DE" w:rsidP="001A0FB5">
      <w:pPr>
        <w:spacing w:line="360" w:lineRule="auto"/>
        <w:ind w:left="360"/>
        <w:rPr>
          <w:rFonts w:cs="Times New Roman"/>
        </w:rPr>
      </w:pPr>
      <w:r w:rsidRPr="00F02AE1">
        <w:rPr>
          <w:rFonts w:eastAsia="Times New Roman" w:cs="Times New Roman"/>
          <w:b/>
          <w:bCs/>
          <w:color w:val="000000"/>
        </w:rPr>
        <w:t>Table 2.1b:</w:t>
      </w:r>
      <w:r w:rsidRPr="00F02AE1">
        <w:rPr>
          <w:rFonts w:eastAsia="Times New Roman" w:cs="Times New Roman"/>
          <w:bCs/>
          <w:color w:val="000000"/>
        </w:rPr>
        <w:t xml:space="preserve"> </w:t>
      </w:r>
      <w:r w:rsidR="005D04A5"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D04A5" w:rsidRPr="00F02AE1">
        <w:rPr>
          <w:rFonts w:eastAsia="Times New Roman" w:cs="Times New Roman"/>
          <w:color w:val="222222"/>
          <w:shd w:val="clear" w:color="auto" w:fill="FFFFFF"/>
        </w:rPr>
        <w:t> </w:t>
      </w:r>
      <w:r w:rsidR="005D04A5" w:rsidRPr="00F02AE1">
        <w:rPr>
          <w:rFonts w:eastAsia="Times New Roman" w:cs="Times New Roman"/>
          <w:color w:val="000000"/>
          <w:shd w:val="clear" w:color="auto" w:fill="FFFFFF"/>
        </w:rPr>
        <w:t>variable</w:t>
      </w:r>
      <w:proofErr w:type="gramEnd"/>
      <w:r w:rsidR="005D04A5"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5D04A5" w:rsidRPr="00F02AE1">
        <w:rPr>
          <w:rFonts w:eastAsia="Times New Roman" w:cs="Times New Roman"/>
          <w:color w:val="000000"/>
          <w:shd w:val="clear" w:color="auto" w:fill="FFFFFF"/>
        </w:rPr>
        <w:t xml:space="preserve"> is included in the imputation model</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56"/>
        <w:gridCol w:w="981"/>
        <w:gridCol w:w="1530"/>
        <w:gridCol w:w="900"/>
        <w:gridCol w:w="810"/>
        <w:gridCol w:w="900"/>
        <w:gridCol w:w="990"/>
        <w:gridCol w:w="810"/>
        <w:gridCol w:w="1080"/>
      </w:tblGrid>
      <w:tr w:rsidR="005D04A5" w:rsidRPr="00F02AE1" w14:paraId="2C19E465" w14:textId="77777777" w:rsidTr="005D04A5">
        <w:trPr>
          <w:trHeight w:val="300"/>
          <w:jc w:val="center"/>
        </w:trPr>
        <w:tc>
          <w:tcPr>
            <w:tcW w:w="1701" w:type="dxa"/>
            <w:gridSpan w:val="2"/>
            <w:shd w:val="clear" w:color="auto" w:fill="auto"/>
            <w:noWrap/>
            <w:vAlign w:val="center"/>
            <w:hideMark/>
          </w:tcPr>
          <w:p w14:paraId="0C714AF0" w14:textId="77777777" w:rsidR="00A00122" w:rsidRPr="00F02AE1" w:rsidRDefault="00A00122" w:rsidP="001A0FB5">
            <w:pPr>
              <w:spacing w:line="360" w:lineRule="auto"/>
              <w:rPr>
                <w:rFonts w:eastAsia="Times New Roman" w:cs="Times New Roman"/>
                <w:b/>
                <w:color w:val="000000"/>
              </w:rPr>
            </w:pPr>
          </w:p>
        </w:tc>
        <w:tc>
          <w:tcPr>
            <w:tcW w:w="981" w:type="dxa"/>
            <w:shd w:val="clear" w:color="auto" w:fill="auto"/>
            <w:noWrap/>
            <w:vAlign w:val="center"/>
            <w:hideMark/>
          </w:tcPr>
          <w:p w14:paraId="71548B76"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530" w:type="dxa"/>
            <w:shd w:val="clear" w:color="auto" w:fill="auto"/>
            <w:noWrap/>
            <w:vAlign w:val="center"/>
            <w:hideMark/>
          </w:tcPr>
          <w:p w14:paraId="5377297F" w14:textId="3F704714"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1D7FE241" w14:textId="371CF340" w:rsidR="00A00122" w:rsidRPr="00F02AE1" w:rsidRDefault="00A43C3C"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4E17876B" w14:textId="74766A2E"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77B2E95C" w14:textId="55A5B18C"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509876AC" w14:textId="5B7D613B"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25AF784B" w14:textId="5C1C9BF9"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57A6911D"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D04A5" w:rsidRPr="00F02AE1" w14:paraId="3F6E2D4F" w14:textId="77777777" w:rsidTr="005D04A5">
        <w:trPr>
          <w:trHeight w:val="300"/>
          <w:jc w:val="center"/>
        </w:trPr>
        <w:tc>
          <w:tcPr>
            <w:tcW w:w="1701" w:type="dxa"/>
            <w:gridSpan w:val="2"/>
            <w:shd w:val="clear" w:color="auto" w:fill="auto"/>
            <w:noWrap/>
            <w:vAlign w:val="center"/>
            <w:hideMark/>
          </w:tcPr>
          <w:p w14:paraId="785BCEE1"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81" w:type="dxa"/>
            <w:shd w:val="clear" w:color="auto" w:fill="auto"/>
            <w:noWrap/>
            <w:vAlign w:val="center"/>
            <w:hideMark/>
          </w:tcPr>
          <w:p w14:paraId="751C85EC" w14:textId="07D766CE"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5.000</w:t>
            </w:r>
          </w:p>
        </w:tc>
        <w:tc>
          <w:tcPr>
            <w:tcW w:w="1530" w:type="dxa"/>
            <w:shd w:val="clear" w:color="auto" w:fill="auto"/>
            <w:noWrap/>
            <w:vAlign w:val="center"/>
            <w:hideMark/>
          </w:tcPr>
          <w:p w14:paraId="624A960F" w14:textId="180E9491"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0.319</w:t>
            </w:r>
          </w:p>
        </w:tc>
        <w:tc>
          <w:tcPr>
            <w:tcW w:w="900" w:type="dxa"/>
            <w:shd w:val="clear" w:color="auto" w:fill="auto"/>
            <w:noWrap/>
            <w:vAlign w:val="center"/>
            <w:hideMark/>
          </w:tcPr>
          <w:p w14:paraId="626BA9DE"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5760A37B" w14:textId="0091C9F4"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4.374</w:t>
            </w:r>
          </w:p>
        </w:tc>
        <w:tc>
          <w:tcPr>
            <w:tcW w:w="900" w:type="dxa"/>
            <w:shd w:val="clear" w:color="auto" w:fill="auto"/>
            <w:noWrap/>
            <w:vAlign w:val="center"/>
            <w:hideMark/>
          </w:tcPr>
          <w:p w14:paraId="316C8CDC" w14:textId="1ED77FB9"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5.625</w:t>
            </w:r>
          </w:p>
        </w:tc>
        <w:tc>
          <w:tcPr>
            <w:tcW w:w="990" w:type="dxa"/>
          </w:tcPr>
          <w:p w14:paraId="172C6B60" w14:textId="7407F025"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1.251</w:t>
            </w:r>
          </w:p>
        </w:tc>
        <w:tc>
          <w:tcPr>
            <w:tcW w:w="810" w:type="dxa"/>
            <w:shd w:val="clear" w:color="auto" w:fill="auto"/>
            <w:noWrap/>
            <w:vAlign w:val="center"/>
            <w:hideMark/>
          </w:tcPr>
          <w:p w14:paraId="2C64B255" w14:textId="040D8ED0"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080" w:type="dxa"/>
            <w:shd w:val="clear" w:color="auto" w:fill="auto"/>
            <w:noWrap/>
            <w:vAlign w:val="center"/>
            <w:hideMark/>
          </w:tcPr>
          <w:p w14:paraId="2E1A3BA0"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0190D694" w14:textId="77777777" w:rsidTr="005D04A5">
        <w:trPr>
          <w:trHeight w:val="300"/>
          <w:jc w:val="center"/>
        </w:trPr>
        <w:tc>
          <w:tcPr>
            <w:tcW w:w="1701" w:type="dxa"/>
            <w:gridSpan w:val="2"/>
            <w:shd w:val="clear" w:color="auto" w:fill="auto"/>
            <w:noWrap/>
            <w:vAlign w:val="center"/>
            <w:hideMark/>
          </w:tcPr>
          <w:p w14:paraId="00CD14C8"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81" w:type="dxa"/>
            <w:shd w:val="clear" w:color="auto" w:fill="auto"/>
            <w:noWrap/>
            <w:vAlign w:val="center"/>
            <w:hideMark/>
          </w:tcPr>
          <w:p w14:paraId="56A2F168" w14:textId="229C4C16"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5.496</w:t>
            </w:r>
          </w:p>
        </w:tc>
        <w:tc>
          <w:tcPr>
            <w:tcW w:w="1530" w:type="dxa"/>
            <w:shd w:val="clear" w:color="auto" w:fill="auto"/>
            <w:noWrap/>
            <w:vAlign w:val="center"/>
            <w:hideMark/>
          </w:tcPr>
          <w:p w14:paraId="4413F7D3"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0.301</w:t>
            </w:r>
          </w:p>
        </w:tc>
        <w:tc>
          <w:tcPr>
            <w:tcW w:w="900" w:type="dxa"/>
            <w:shd w:val="clear" w:color="auto" w:fill="auto"/>
            <w:noWrap/>
            <w:vAlign w:val="center"/>
            <w:hideMark/>
          </w:tcPr>
          <w:p w14:paraId="4D17452D"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0.368</w:t>
            </w:r>
          </w:p>
        </w:tc>
        <w:tc>
          <w:tcPr>
            <w:tcW w:w="810" w:type="dxa"/>
            <w:shd w:val="clear" w:color="auto" w:fill="auto"/>
            <w:noWrap/>
            <w:vAlign w:val="center"/>
            <w:hideMark/>
          </w:tcPr>
          <w:p w14:paraId="10C59BED" w14:textId="48BF5DB1"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4.906</w:t>
            </w:r>
          </w:p>
        </w:tc>
        <w:tc>
          <w:tcPr>
            <w:tcW w:w="900" w:type="dxa"/>
            <w:shd w:val="clear" w:color="auto" w:fill="auto"/>
            <w:noWrap/>
            <w:vAlign w:val="center"/>
            <w:hideMark/>
          </w:tcPr>
          <w:p w14:paraId="07FB9F01" w14:textId="048C9AA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6.088</w:t>
            </w:r>
          </w:p>
        </w:tc>
        <w:tc>
          <w:tcPr>
            <w:tcW w:w="990" w:type="dxa"/>
          </w:tcPr>
          <w:p w14:paraId="4D1F77D4" w14:textId="6F94A1DE"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1.182</w:t>
            </w:r>
          </w:p>
        </w:tc>
        <w:tc>
          <w:tcPr>
            <w:tcW w:w="810" w:type="dxa"/>
            <w:shd w:val="clear" w:color="auto" w:fill="auto"/>
            <w:noWrap/>
            <w:vAlign w:val="center"/>
            <w:hideMark/>
          </w:tcPr>
          <w:p w14:paraId="5B0F9CEA" w14:textId="1E2002F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0.571</w:t>
            </w:r>
          </w:p>
        </w:tc>
        <w:tc>
          <w:tcPr>
            <w:tcW w:w="1080" w:type="dxa"/>
            <w:shd w:val="clear" w:color="auto" w:fill="auto"/>
            <w:noWrap/>
            <w:vAlign w:val="center"/>
            <w:hideMark/>
          </w:tcPr>
          <w:p w14:paraId="010395A7"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103EF85F" w14:textId="77777777" w:rsidTr="005D04A5">
        <w:trPr>
          <w:trHeight w:val="300"/>
          <w:jc w:val="center"/>
        </w:trPr>
        <w:tc>
          <w:tcPr>
            <w:tcW w:w="645" w:type="dxa"/>
            <w:vMerge w:val="restart"/>
            <w:shd w:val="clear" w:color="auto" w:fill="auto"/>
            <w:noWrap/>
            <w:vAlign w:val="center"/>
            <w:hideMark/>
          </w:tcPr>
          <w:p w14:paraId="2C849401"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56" w:type="dxa"/>
            <w:shd w:val="clear" w:color="auto" w:fill="auto"/>
            <w:vAlign w:val="center"/>
          </w:tcPr>
          <w:p w14:paraId="752EBE17"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81" w:type="dxa"/>
            <w:shd w:val="clear" w:color="auto" w:fill="auto"/>
            <w:noWrap/>
            <w:vAlign w:val="center"/>
            <w:hideMark/>
          </w:tcPr>
          <w:p w14:paraId="1D3F741A" w14:textId="7220A22B"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5.013</w:t>
            </w:r>
          </w:p>
        </w:tc>
        <w:tc>
          <w:tcPr>
            <w:tcW w:w="1530" w:type="dxa"/>
            <w:shd w:val="clear" w:color="auto" w:fill="auto"/>
            <w:noWrap/>
            <w:vAlign w:val="center"/>
            <w:hideMark/>
          </w:tcPr>
          <w:p w14:paraId="2655CF5B" w14:textId="08297402"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0.381</w:t>
            </w:r>
          </w:p>
        </w:tc>
        <w:tc>
          <w:tcPr>
            <w:tcW w:w="900" w:type="dxa"/>
            <w:shd w:val="clear" w:color="auto" w:fill="auto"/>
            <w:noWrap/>
            <w:vAlign w:val="center"/>
            <w:hideMark/>
          </w:tcPr>
          <w:p w14:paraId="45009B98" w14:textId="6233B675"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0.114</w:t>
            </w:r>
          </w:p>
        </w:tc>
        <w:tc>
          <w:tcPr>
            <w:tcW w:w="810" w:type="dxa"/>
            <w:shd w:val="clear" w:color="auto" w:fill="auto"/>
            <w:noWrap/>
            <w:vAlign w:val="center"/>
            <w:hideMark/>
          </w:tcPr>
          <w:p w14:paraId="435DDF46" w14:textId="3A542EF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4.266</w:t>
            </w:r>
          </w:p>
        </w:tc>
        <w:tc>
          <w:tcPr>
            <w:tcW w:w="900" w:type="dxa"/>
            <w:shd w:val="clear" w:color="auto" w:fill="auto"/>
            <w:noWrap/>
            <w:vAlign w:val="center"/>
            <w:hideMark/>
          </w:tcPr>
          <w:p w14:paraId="034B5E18" w14:textId="42A1AD81"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5.760</w:t>
            </w:r>
          </w:p>
        </w:tc>
        <w:tc>
          <w:tcPr>
            <w:tcW w:w="990" w:type="dxa"/>
          </w:tcPr>
          <w:p w14:paraId="2DEA5B43" w14:textId="3412A72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1.494</w:t>
            </w:r>
          </w:p>
        </w:tc>
        <w:tc>
          <w:tcPr>
            <w:tcW w:w="810" w:type="dxa"/>
            <w:shd w:val="clear" w:color="auto" w:fill="auto"/>
            <w:noWrap/>
            <w:vAlign w:val="center"/>
            <w:hideMark/>
          </w:tcPr>
          <w:p w14:paraId="7D657424" w14:textId="4B44EAA3"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3825767A" w14:textId="0A06E806"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0.278</w:t>
            </w:r>
          </w:p>
        </w:tc>
      </w:tr>
      <w:tr w:rsidR="005D04A5" w:rsidRPr="00F02AE1" w14:paraId="5B5ECCC0" w14:textId="77777777" w:rsidTr="005D04A5">
        <w:trPr>
          <w:trHeight w:val="300"/>
          <w:jc w:val="center"/>
        </w:trPr>
        <w:tc>
          <w:tcPr>
            <w:tcW w:w="645" w:type="dxa"/>
            <w:vMerge/>
            <w:shd w:val="clear" w:color="auto" w:fill="auto"/>
            <w:noWrap/>
            <w:vAlign w:val="center"/>
            <w:hideMark/>
          </w:tcPr>
          <w:p w14:paraId="5ACB0404" w14:textId="77777777" w:rsidR="00A00122" w:rsidRPr="00F02AE1" w:rsidRDefault="00A00122" w:rsidP="001A0FB5">
            <w:pPr>
              <w:spacing w:line="360" w:lineRule="auto"/>
              <w:rPr>
                <w:rFonts w:eastAsia="Times New Roman" w:cs="Times New Roman"/>
                <w:b/>
                <w:color w:val="000000"/>
              </w:rPr>
            </w:pPr>
          </w:p>
        </w:tc>
        <w:tc>
          <w:tcPr>
            <w:tcW w:w="1056" w:type="dxa"/>
            <w:shd w:val="clear" w:color="auto" w:fill="auto"/>
            <w:vAlign w:val="center"/>
          </w:tcPr>
          <w:p w14:paraId="3965ED70"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81" w:type="dxa"/>
            <w:shd w:val="clear" w:color="auto" w:fill="auto"/>
            <w:noWrap/>
            <w:vAlign w:val="center"/>
            <w:hideMark/>
          </w:tcPr>
          <w:p w14:paraId="1652AF51" w14:textId="283A7E4E"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5.009</w:t>
            </w:r>
          </w:p>
        </w:tc>
        <w:tc>
          <w:tcPr>
            <w:tcW w:w="1530" w:type="dxa"/>
            <w:shd w:val="clear" w:color="auto" w:fill="auto"/>
            <w:noWrap/>
            <w:vAlign w:val="center"/>
            <w:hideMark/>
          </w:tcPr>
          <w:p w14:paraId="7D1C70CB" w14:textId="64EC762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0.377</w:t>
            </w:r>
          </w:p>
        </w:tc>
        <w:tc>
          <w:tcPr>
            <w:tcW w:w="900" w:type="dxa"/>
            <w:shd w:val="clear" w:color="auto" w:fill="auto"/>
            <w:noWrap/>
            <w:vAlign w:val="center"/>
            <w:hideMark/>
          </w:tcPr>
          <w:p w14:paraId="472008B1" w14:textId="1A89917E"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0.089</w:t>
            </w:r>
          </w:p>
        </w:tc>
        <w:tc>
          <w:tcPr>
            <w:tcW w:w="810" w:type="dxa"/>
            <w:shd w:val="clear" w:color="auto" w:fill="auto"/>
            <w:noWrap/>
            <w:vAlign w:val="center"/>
            <w:hideMark/>
          </w:tcPr>
          <w:p w14:paraId="32FA4C56" w14:textId="55054B14"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4.270</w:t>
            </w:r>
          </w:p>
        </w:tc>
        <w:tc>
          <w:tcPr>
            <w:tcW w:w="900" w:type="dxa"/>
            <w:shd w:val="clear" w:color="auto" w:fill="auto"/>
            <w:noWrap/>
            <w:vAlign w:val="center"/>
            <w:hideMark/>
          </w:tcPr>
          <w:p w14:paraId="474F5782" w14:textId="56B03763"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5.750</w:t>
            </w:r>
          </w:p>
        </w:tc>
        <w:tc>
          <w:tcPr>
            <w:tcW w:w="990" w:type="dxa"/>
          </w:tcPr>
          <w:p w14:paraId="4EFFC24C" w14:textId="4AA447FB"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1.300</w:t>
            </w:r>
          </w:p>
        </w:tc>
        <w:tc>
          <w:tcPr>
            <w:tcW w:w="810" w:type="dxa"/>
            <w:shd w:val="clear" w:color="auto" w:fill="auto"/>
            <w:noWrap/>
            <w:vAlign w:val="center"/>
            <w:hideMark/>
          </w:tcPr>
          <w:p w14:paraId="49DCEF04" w14:textId="12BBF056"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3BCA4FA9" w14:textId="35BE2123"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0.262</w:t>
            </w:r>
          </w:p>
        </w:tc>
      </w:tr>
      <w:tr w:rsidR="005D04A5" w:rsidRPr="00F02AE1" w14:paraId="06AE545F" w14:textId="77777777" w:rsidTr="005D04A5">
        <w:trPr>
          <w:trHeight w:val="300"/>
          <w:jc w:val="center"/>
        </w:trPr>
        <w:tc>
          <w:tcPr>
            <w:tcW w:w="645" w:type="dxa"/>
            <w:vMerge/>
            <w:shd w:val="clear" w:color="auto" w:fill="auto"/>
            <w:noWrap/>
            <w:vAlign w:val="center"/>
            <w:hideMark/>
          </w:tcPr>
          <w:p w14:paraId="5EE1D118" w14:textId="77777777" w:rsidR="00A00122" w:rsidRPr="00F02AE1" w:rsidRDefault="00A00122" w:rsidP="001A0FB5">
            <w:pPr>
              <w:spacing w:line="360" w:lineRule="auto"/>
              <w:rPr>
                <w:rFonts w:eastAsia="Times New Roman" w:cs="Times New Roman"/>
                <w:b/>
                <w:color w:val="000000"/>
              </w:rPr>
            </w:pPr>
          </w:p>
        </w:tc>
        <w:tc>
          <w:tcPr>
            <w:tcW w:w="1056" w:type="dxa"/>
            <w:shd w:val="clear" w:color="auto" w:fill="auto"/>
            <w:vAlign w:val="center"/>
          </w:tcPr>
          <w:p w14:paraId="181F5C6A"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81" w:type="dxa"/>
            <w:shd w:val="clear" w:color="auto" w:fill="auto"/>
            <w:noWrap/>
            <w:vAlign w:val="center"/>
            <w:hideMark/>
          </w:tcPr>
          <w:p w14:paraId="0629080E" w14:textId="64D08CFC"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5.010</w:t>
            </w:r>
          </w:p>
        </w:tc>
        <w:tc>
          <w:tcPr>
            <w:tcW w:w="1530" w:type="dxa"/>
            <w:shd w:val="clear" w:color="auto" w:fill="auto"/>
            <w:noWrap/>
            <w:vAlign w:val="center"/>
            <w:hideMark/>
          </w:tcPr>
          <w:p w14:paraId="6F26C7BE" w14:textId="5C987E10"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900" w:type="dxa"/>
            <w:shd w:val="clear" w:color="auto" w:fill="auto"/>
            <w:noWrap/>
            <w:vAlign w:val="center"/>
            <w:hideMark/>
          </w:tcPr>
          <w:p w14:paraId="3DC9A8E1" w14:textId="3D07FE6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0.081</w:t>
            </w:r>
          </w:p>
        </w:tc>
        <w:tc>
          <w:tcPr>
            <w:tcW w:w="810" w:type="dxa"/>
            <w:shd w:val="clear" w:color="auto" w:fill="auto"/>
            <w:noWrap/>
            <w:vAlign w:val="center"/>
            <w:hideMark/>
          </w:tcPr>
          <w:p w14:paraId="7C608618" w14:textId="3D299445"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4.273</w:t>
            </w:r>
          </w:p>
        </w:tc>
        <w:tc>
          <w:tcPr>
            <w:tcW w:w="900" w:type="dxa"/>
            <w:shd w:val="clear" w:color="auto" w:fill="auto"/>
            <w:noWrap/>
            <w:vAlign w:val="center"/>
            <w:hideMark/>
          </w:tcPr>
          <w:p w14:paraId="1E053611" w14:textId="146E7669"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5.747</w:t>
            </w:r>
          </w:p>
        </w:tc>
        <w:tc>
          <w:tcPr>
            <w:tcW w:w="990" w:type="dxa"/>
          </w:tcPr>
          <w:p w14:paraId="236B03CC" w14:textId="1B6A51D6"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1.474</w:t>
            </w:r>
          </w:p>
        </w:tc>
        <w:tc>
          <w:tcPr>
            <w:tcW w:w="810" w:type="dxa"/>
            <w:shd w:val="clear" w:color="auto" w:fill="auto"/>
            <w:noWrap/>
            <w:vAlign w:val="center"/>
            <w:hideMark/>
          </w:tcPr>
          <w:p w14:paraId="48F7DAA7" w14:textId="44CDBA25"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78C2683" w14:textId="4BA28B8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0.256</w:t>
            </w:r>
          </w:p>
        </w:tc>
      </w:tr>
    </w:tbl>
    <w:p w14:paraId="68E77FC0" w14:textId="77777777" w:rsidR="006714DE" w:rsidRPr="00F02AE1" w:rsidRDefault="006714DE" w:rsidP="001A0FB5">
      <w:pPr>
        <w:spacing w:line="360" w:lineRule="auto"/>
        <w:rPr>
          <w:rFonts w:cs="Times New Roman"/>
          <w:b/>
        </w:rPr>
      </w:pPr>
    </w:p>
    <w:p w14:paraId="75346114" w14:textId="77777777" w:rsidR="005A7836" w:rsidRPr="00F02AE1" w:rsidRDefault="005A7836">
      <w:pPr>
        <w:rPr>
          <w:rFonts w:eastAsia="Times New Roman" w:cs="Times New Roman"/>
          <w:b/>
          <w:bCs/>
          <w:color w:val="222222"/>
          <w:shd w:val="clear" w:color="auto" w:fill="FFFFFF"/>
        </w:rPr>
      </w:pPr>
      <w:r w:rsidRPr="00F02AE1">
        <w:rPr>
          <w:rFonts w:eastAsia="Times New Roman" w:cs="Times New Roman"/>
          <w:b/>
          <w:bCs/>
          <w:color w:val="222222"/>
          <w:shd w:val="clear" w:color="auto" w:fill="FFFFFF"/>
        </w:rPr>
        <w:br w:type="page"/>
      </w:r>
    </w:p>
    <w:p w14:paraId="6D50DC4A" w14:textId="5F59057C" w:rsidR="005D04A5" w:rsidRPr="00F02AE1" w:rsidRDefault="005D04A5" w:rsidP="005D04A5">
      <w:pPr>
        <w:pStyle w:val="ListParagraph"/>
        <w:numPr>
          <w:ilvl w:val="0"/>
          <w:numId w:val="15"/>
        </w:numPr>
        <w:spacing w:line="360" w:lineRule="auto"/>
        <w:rPr>
          <w:rFonts w:eastAsia="Times New Roman" w:cs="Times New Roman"/>
          <w:b/>
        </w:rPr>
      </w:pPr>
      <w:r w:rsidRPr="00F02AE1">
        <w:rPr>
          <w:rFonts w:eastAsia="Times New Roman" w:cs="Times New Roman"/>
          <w:b/>
          <w:bCs/>
          <w:color w:val="222222"/>
          <w:shd w:val="clear" w:color="auto" w:fill="FFFFFF"/>
        </w:rPr>
        <w:lastRenderedPageBreak/>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treatment group only; true treatment effect </w:t>
      </w:r>
      <m:oMath>
        <m:r>
          <m:rPr>
            <m:sty m:val="bi"/>
          </m:rPr>
          <w:rPr>
            <w:rFonts w:ascii="Cambria Math" w:eastAsia="Times New Roman" w:hAnsi="Cambria Math" w:cs="Times New Roman"/>
            <w:color w:val="222222"/>
            <w:shd w:val="clear" w:color="auto" w:fill="FFFFFF"/>
          </w:rPr>
          <m:t>γ=5.000</m:t>
        </m:r>
      </m:oMath>
    </w:p>
    <w:p w14:paraId="3022585B" w14:textId="32B3DA5D" w:rsidR="006714DE" w:rsidRPr="00F02AE1" w:rsidRDefault="009B14D8" w:rsidP="001A0FB5">
      <w:pPr>
        <w:spacing w:line="360" w:lineRule="auto"/>
        <w:ind w:left="360"/>
        <w:rPr>
          <w:rFonts w:cs="Times New Roman"/>
        </w:rPr>
      </w:pPr>
      <w:r w:rsidRPr="00F02AE1">
        <w:rPr>
          <w:rFonts w:eastAsia="Times New Roman" w:cs="Times New Roman"/>
          <w:b/>
          <w:bCs/>
          <w:color w:val="000000"/>
        </w:rPr>
        <w:t>Table 2</w:t>
      </w:r>
      <w:r w:rsidR="006714DE" w:rsidRPr="00F02AE1">
        <w:rPr>
          <w:rFonts w:eastAsia="Times New Roman" w:cs="Times New Roman"/>
          <w:b/>
          <w:bCs/>
          <w:color w:val="000000"/>
        </w:rPr>
        <w:t xml:space="preserve">.2a: </w:t>
      </w:r>
      <w:r w:rsidR="005D04A5"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D04A5" w:rsidRPr="00F02AE1">
        <w:rPr>
          <w:rFonts w:eastAsia="Times New Roman" w:cs="Times New Roman"/>
          <w:color w:val="222222"/>
          <w:shd w:val="clear" w:color="auto" w:fill="FFFFFF"/>
        </w:rPr>
        <w:t> </w:t>
      </w:r>
      <w:r w:rsidR="005D04A5" w:rsidRPr="00F02AE1">
        <w:rPr>
          <w:rFonts w:eastAsia="Times New Roman" w:cs="Times New Roman"/>
          <w:color w:val="000000"/>
          <w:shd w:val="clear" w:color="auto" w:fill="FFFFFF"/>
        </w:rPr>
        <w:t>variable</w:t>
      </w:r>
      <w:proofErr w:type="gramEnd"/>
      <w:r w:rsidR="005D04A5"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005D04A5" w:rsidRPr="00F02AE1">
        <w:rPr>
          <w:rFonts w:eastAsia="Times New Roman" w:cs="Times New Roman"/>
          <w:color w:val="000000"/>
          <w:shd w:val="clear" w:color="auto" w:fill="FFFFFF"/>
        </w:rPr>
        <w:t xml:space="preserve"> is excluded from the imputation model</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7"/>
        <w:gridCol w:w="971"/>
        <w:gridCol w:w="1459"/>
        <w:gridCol w:w="900"/>
        <w:gridCol w:w="900"/>
        <w:gridCol w:w="810"/>
        <w:gridCol w:w="990"/>
        <w:gridCol w:w="810"/>
        <w:gridCol w:w="1080"/>
      </w:tblGrid>
      <w:tr w:rsidR="005D04A5" w:rsidRPr="00F02AE1" w14:paraId="30E52F66" w14:textId="77777777" w:rsidTr="005D04A5">
        <w:trPr>
          <w:trHeight w:val="300"/>
          <w:jc w:val="center"/>
        </w:trPr>
        <w:tc>
          <w:tcPr>
            <w:tcW w:w="1692" w:type="dxa"/>
            <w:gridSpan w:val="2"/>
            <w:shd w:val="clear" w:color="auto" w:fill="auto"/>
            <w:noWrap/>
            <w:vAlign w:val="center"/>
            <w:hideMark/>
          </w:tcPr>
          <w:p w14:paraId="30A45761" w14:textId="77777777" w:rsidR="00A00122" w:rsidRPr="00F02AE1" w:rsidRDefault="00A00122" w:rsidP="001A0FB5">
            <w:pPr>
              <w:spacing w:line="360" w:lineRule="auto"/>
              <w:rPr>
                <w:rFonts w:eastAsia="Times New Roman" w:cs="Times New Roman"/>
                <w:b/>
                <w:color w:val="000000"/>
              </w:rPr>
            </w:pPr>
          </w:p>
        </w:tc>
        <w:tc>
          <w:tcPr>
            <w:tcW w:w="971" w:type="dxa"/>
            <w:shd w:val="clear" w:color="auto" w:fill="auto"/>
            <w:noWrap/>
            <w:vAlign w:val="center"/>
            <w:hideMark/>
          </w:tcPr>
          <w:p w14:paraId="2BB8E02F"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59" w:type="dxa"/>
            <w:shd w:val="clear" w:color="auto" w:fill="auto"/>
            <w:noWrap/>
            <w:vAlign w:val="center"/>
            <w:hideMark/>
          </w:tcPr>
          <w:p w14:paraId="6E7D2A89" w14:textId="3730B246"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52D5C434" w14:textId="30082964" w:rsidR="00A00122" w:rsidRPr="00F02AE1" w:rsidRDefault="00A00122" w:rsidP="001A0FB5">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900" w:type="dxa"/>
            <w:shd w:val="clear" w:color="auto" w:fill="auto"/>
            <w:noWrap/>
            <w:vAlign w:val="center"/>
            <w:hideMark/>
          </w:tcPr>
          <w:p w14:paraId="6DD4D13C" w14:textId="7D13A8E9"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186BDC8A" w14:textId="28F8F2DF" w:rsidR="00A00122" w:rsidRPr="00F02AE1" w:rsidRDefault="00A43C3C"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3610BB6C" w14:textId="45A7DBAE"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7CF869C7" w14:textId="5994A1D1"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60FEFAB7"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D04A5" w:rsidRPr="00F02AE1" w14:paraId="43E3E724" w14:textId="77777777" w:rsidTr="005D04A5">
        <w:trPr>
          <w:trHeight w:val="300"/>
          <w:jc w:val="center"/>
        </w:trPr>
        <w:tc>
          <w:tcPr>
            <w:tcW w:w="1692" w:type="dxa"/>
            <w:gridSpan w:val="2"/>
            <w:shd w:val="clear" w:color="auto" w:fill="auto"/>
            <w:noWrap/>
            <w:vAlign w:val="center"/>
            <w:hideMark/>
          </w:tcPr>
          <w:p w14:paraId="63582BA0"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71" w:type="dxa"/>
            <w:shd w:val="clear" w:color="auto" w:fill="auto"/>
            <w:noWrap/>
            <w:vAlign w:val="center"/>
            <w:hideMark/>
          </w:tcPr>
          <w:p w14:paraId="488E9595" w14:textId="64ECFA8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5.000</w:t>
            </w:r>
          </w:p>
        </w:tc>
        <w:tc>
          <w:tcPr>
            <w:tcW w:w="1459" w:type="dxa"/>
            <w:shd w:val="clear" w:color="auto" w:fill="auto"/>
            <w:noWrap/>
            <w:vAlign w:val="center"/>
            <w:hideMark/>
          </w:tcPr>
          <w:p w14:paraId="210D43A8" w14:textId="3BE9728B"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0.319</w:t>
            </w:r>
          </w:p>
        </w:tc>
        <w:tc>
          <w:tcPr>
            <w:tcW w:w="900" w:type="dxa"/>
            <w:shd w:val="clear" w:color="auto" w:fill="auto"/>
            <w:noWrap/>
            <w:vAlign w:val="center"/>
            <w:hideMark/>
          </w:tcPr>
          <w:p w14:paraId="14E9454C"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900" w:type="dxa"/>
            <w:shd w:val="clear" w:color="auto" w:fill="auto"/>
            <w:noWrap/>
            <w:vAlign w:val="center"/>
            <w:hideMark/>
          </w:tcPr>
          <w:p w14:paraId="5414301A" w14:textId="62ABD579"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4.375</w:t>
            </w:r>
          </w:p>
        </w:tc>
        <w:tc>
          <w:tcPr>
            <w:tcW w:w="810" w:type="dxa"/>
            <w:shd w:val="clear" w:color="auto" w:fill="auto"/>
            <w:noWrap/>
            <w:vAlign w:val="center"/>
            <w:hideMark/>
          </w:tcPr>
          <w:p w14:paraId="258637D4" w14:textId="454FAEBC"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5.625</w:t>
            </w:r>
          </w:p>
        </w:tc>
        <w:tc>
          <w:tcPr>
            <w:tcW w:w="990" w:type="dxa"/>
          </w:tcPr>
          <w:p w14:paraId="163AC18B" w14:textId="5680E005" w:rsidR="00A00122" w:rsidRPr="00F02AE1" w:rsidRDefault="003D418F" w:rsidP="001A0FB5">
            <w:pPr>
              <w:spacing w:line="360" w:lineRule="auto"/>
              <w:jc w:val="center"/>
              <w:rPr>
                <w:rFonts w:eastAsia="Times New Roman" w:cs="Times New Roman"/>
                <w:color w:val="000000"/>
              </w:rPr>
            </w:pPr>
            <w:r w:rsidRPr="00F02AE1">
              <w:rPr>
                <w:rFonts w:eastAsia="Times New Roman" w:cs="Times New Roman"/>
                <w:color w:val="000000"/>
              </w:rPr>
              <w:t>1.250</w:t>
            </w:r>
          </w:p>
        </w:tc>
        <w:tc>
          <w:tcPr>
            <w:tcW w:w="810" w:type="dxa"/>
            <w:shd w:val="clear" w:color="auto" w:fill="auto"/>
            <w:noWrap/>
            <w:vAlign w:val="center"/>
            <w:hideMark/>
          </w:tcPr>
          <w:p w14:paraId="29188673" w14:textId="3AF2F8AC"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080" w:type="dxa"/>
            <w:shd w:val="clear" w:color="auto" w:fill="auto"/>
            <w:noWrap/>
            <w:vAlign w:val="center"/>
            <w:hideMark/>
          </w:tcPr>
          <w:p w14:paraId="2CEAB9BA"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01F29BD6" w14:textId="77777777" w:rsidTr="005D04A5">
        <w:trPr>
          <w:trHeight w:val="300"/>
          <w:jc w:val="center"/>
        </w:trPr>
        <w:tc>
          <w:tcPr>
            <w:tcW w:w="1692" w:type="dxa"/>
            <w:gridSpan w:val="2"/>
            <w:shd w:val="clear" w:color="auto" w:fill="auto"/>
            <w:noWrap/>
            <w:vAlign w:val="center"/>
            <w:hideMark/>
          </w:tcPr>
          <w:p w14:paraId="1927305D"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71" w:type="dxa"/>
            <w:shd w:val="clear" w:color="auto" w:fill="auto"/>
            <w:noWrap/>
            <w:vAlign w:val="center"/>
            <w:hideMark/>
          </w:tcPr>
          <w:p w14:paraId="0F7722ED" w14:textId="52BFBA71"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5.009</w:t>
            </w:r>
          </w:p>
        </w:tc>
        <w:tc>
          <w:tcPr>
            <w:tcW w:w="1459" w:type="dxa"/>
            <w:shd w:val="clear" w:color="auto" w:fill="auto"/>
            <w:noWrap/>
            <w:vAlign w:val="center"/>
            <w:hideMark/>
          </w:tcPr>
          <w:p w14:paraId="688387FB" w14:textId="65A483AC"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0.329</w:t>
            </w:r>
          </w:p>
        </w:tc>
        <w:tc>
          <w:tcPr>
            <w:tcW w:w="900" w:type="dxa"/>
            <w:shd w:val="clear" w:color="auto" w:fill="auto"/>
            <w:noWrap/>
            <w:vAlign w:val="center"/>
            <w:hideMark/>
          </w:tcPr>
          <w:p w14:paraId="190496A1" w14:textId="041EB300"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0.260</w:t>
            </w:r>
          </w:p>
        </w:tc>
        <w:tc>
          <w:tcPr>
            <w:tcW w:w="900" w:type="dxa"/>
            <w:shd w:val="clear" w:color="auto" w:fill="auto"/>
            <w:noWrap/>
            <w:vAlign w:val="center"/>
            <w:hideMark/>
          </w:tcPr>
          <w:p w14:paraId="60136E49" w14:textId="18B3B025"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4.365</w:t>
            </w:r>
          </w:p>
        </w:tc>
        <w:tc>
          <w:tcPr>
            <w:tcW w:w="810" w:type="dxa"/>
            <w:shd w:val="clear" w:color="auto" w:fill="auto"/>
            <w:noWrap/>
            <w:vAlign w:val="center"/>
            <w:hideMark/>
          </w:tcPr>
          <w:p w14:paraId="647AD184" w14:textId="21EB507E"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6.654</w:t>
            </w:r>
          </w:p>
        </w:tc>
        <w:tc>
          <w:tcPr>
            <w:tcW w:w="990" w:type="dxa"/>
          </w:tcPr>
          <w:p w14:paraId="44C66D98" w14:textId="291F050C" w:rsidR="00A00122" w:rsidRPr="00F02AE1" w:rsidRDefault="003D418F" w:rsidP="001A0FB5">
            <w:pPr>
              <w:spacing w:line="360" w:lineRule="auto"/>
              <w:jc w:val="center"/>
              <w:rPr>
                <w:rFonts w:eastAsia="Times New Roman" w:cs="Times New Roman"/>
                <w:color w:val="000000"/>
              </w:rPr>
            </w:pPr>
            <w:r w:rsidRPr="00F02AE1">
              <w:rPr>
                <w:rFonts w:eastAsia="Times New Roman" w:cs="Times New Roman"/>
                <w:color w:val="000000"/>
              </w:rPr>
              <w:t>2.289</w:t>
            </w:r>
          </w:p>
        </w:tc>
        <w:tc>
          <w:tcPr>
            <w:tcW w:w="810" w:type="dxa"/>
            <w:shd w:val="clear" w:color="auto" w:fill="auto"/>
            <w:noWrap/>
            <w:vAlign w:val="center"/>
            <w:hideMark/>
          </w:tcPr>
          <w:p w14:paraId="56C49D7A" w14:textId="671FA9EA"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4FDA3A12"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250EE0CF" w14:textId="77777777" w:rsidTr="005D04A5">
        <w:trPr>
          <w:trHeight w:val="300"/>
          <w:jc w:val="center"/>
        </w:trPr>
        <w:tc>
          <w:tcPr>
            <w:tcW w:w="645" w:type="dxa"/>
            <w:vMerge w:val="restart"/>
            <w:shd w:val="clear" w:color="auto" w:fill="auto"/>
            <w:noWrap/>
            <w:vAlign w:val="center"/>
            <w:hideMark/>
          </w:tcPr>
          <w:p w14:paraId="5351054E" w14:textId="77777777" w:rsidR="00A00122" w:rsidRPr="00F02AE1" w:rsidRDefault="00A00122"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7" w:type="dxa"/>
            <w:shd w:val="clear" w:color="auto" w:fill="auto"/>
            <w:vAlign w:val="center"/>
          </w:tcPr>
          <w:p w14:paraId="664573C0"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71" w:type="dxa"/>
            <w:shd w:val="clear" w:color="auto" w:fill="auto"/>
            <w:noWrap/>
            <w:vAlign w:val="center"/>
            <w:hideMark/>
          </w:tcPr>
          <w:p w14:paraId="11768B9B" w14:textId="68F2AB4C"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4.967</w:t>
            </w:r>
          </w:p>
        </w:tc>
        <w:tc>
          <w:tcPr>
            <w:tcW w:w="1459" w:type="dxa"/>
            <w:shd w:val="clear" w:color="auto" w:fill="auto"/>
            <w:noWrap/>
            <w:vAlign w:val="center"/>
            <w:hideMark/>
          </w:tcPr>
          <w:p w14:paraId="0BD680A5" w14:textId="38E7C19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0.415</w:t>
            </w:r>
          </w:p>
        </w:tc>
        <w:tc>
          <w:tcPr>
            <w:tcW w:w="900" w:type="dxa"/>
            <w:shd w:val="clear" w:color="auto" w:fill="auto"/>
            <w:noWrap/>
            <w:vAlign w:val="center"/>
            <w:hideMark/>
          </w:tcPr>
          <w:p w14:paraId="3F11EA6C"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0.180</w:t>
            </w:r>
          </w:p>
        </w:tc>
        <w:tc>
          <w:tcPr>
            <w:tcW w:w="900" w:type="dxa"/>
            <w:shd w:val="clear" w:color="auto" w:fill="auto"/>
            <w:noWrap/>
            <w:vAlign w:val="center"/>
            <w:hideMark/>
          </w:tcPr>
          <w:p w14:paraId="2D5AF8B8" w14:textId="557ACC40"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4.153</w:t>
            </w:r>
          </w:p>
        </w:tc>
        <w:tc>
          <w:tcPr>
            <w:tcW w:w="810" w:type="dxa"/>
            <w:shd w:val="clear" w:color="auto" w:fill="auto"/>
            <w:noWrap/>
            <w:vAlign w:val="center"/>
            <w:hideMark/>
          </w:tcPr>
          <w:p w14:paraId="16046943" w14:textId="4083E23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5.781</w:t>
            </w:r>
          </w:p>
        </w:tc>
        <w:tc>
          <w:tcPr>
            <w:tcW w:w="990" w:type="dxa"/>
          </w:tcPr>
          <w:p w14:paraId="1195A9D9" w14:textId="2611600C" w:rsidR="00A00122" w:rsidRPr="00F02AE1" w:rsidRDefault="003D418F" w:rsidP="001A0FB5">
            <w:pPr>
              <w:spacing w:line="360" w:lineRule="auto"/>
              <w:jc w:val="center"/>
              <w:rPr>
                <w:rFonts w:eastAsia="Times New Roman" w:cs="Times New Roman"/>
                <w:color w:val="000000"/>
              </w:rPr>
            </w:pPr>
            <w:r w:rsidRPr="00F02AE1">
              <w:rPr>
                <w:rFonts w:eastAsia="Times New Roman" w:cs="Times New Roman"/>
                <w:color w:val="000000"/>
              </w:rPr>
              <w:t>1.628</w:t>
            </w:r>
          </w:p>
        </w:tc>
        <w:tc>
          <w:tcPr>
            <w:tcW w:w="810" w:type="dxa"/>
            <w:shd w:val="clear" w:color="auto" w:fill="auto"/>
            <w:noWrap/>
            <w:vAlign w:val="center"/>
            <w:hideMark/>
          </w:tcPr>
          <w:p w14:paraId="4246EE94" w14:textId="0B67362A"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0.999</w:t>
            </w:r>
          </w:p>
        </w:tc>
        <w:tc>
          <w:tcPr>
            <w:tcW w:w="1080" w:type="dxa"/>
            <w:shd w:val="clear" w:color="auto" w:fill="auto"/>
            <w:noWrap/>
            <w:vAlign w:val="center"/>
            <w:hideMark/>
          </w:tcPr>
          <w:p w14:paraId="363B894B"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0.393</w:t>
            </w:r>
          </w:p>
        </w:tc>
      </w:tr>
      <w:tr w:rsidR="005D04A5" w:rsidRPr="00F02AE1" w14:paraId="37575953" w14:textId="77777777" w:rsidTr="005D04A5">
        <w:trPr>
          <w:trHeight w:val="300"/>
          <w:jc w:val="center"/>
        </w:trPr>
        <w:tc>
          <w:tcPr>
            <w:tcW w:w="645" w:type="dxa"/>
            <w:vMerge/>
            <w:shd w:val="clear" w:color="auto" w:fill="auto"/>
            <w:noWrap/>
            <w:vAlign w:val="center"/>
            <w:hideMark/>
          </w:tcPr>
          <w:p w14:paraId="46D32184" w14:textId="77777777" w:rsidR="00A00122" w:rsidRPr="00F02AE1" w:rsidRDefault="00A00122" w:rsidP="001A0FB5">
            <w:pPr>
              <w:spacing w:line="360" w:lineRule="auto"/>
              <w:rPr>
                <w:rFonts w:eastAsia="Times New Roman" w:cs="Times New Roman"/>
                <w:b/>
                <w:color w:val="000000"/>
              </w:rPr>
            </w:pPr>
          </w:p>
        </w:tc>
        <w:tc>
          <w:tcPr>
            <w:tcW w:w="1047" w:type="dxa"/>
            <w:shd w:val="clear" w:color="auto" w:fill="auto"/>
            <w:vAlign w:val="center"/>
          </w:tcPr>
          <w:p w14:paraId="2CB9A743"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71" w:type="dxa"/>
            <w:shd w:val="clear" w:color="auto" w:fill="auto"/>
            <w:noWrap/>
            <w:vAlign w:val="center"/>
            <w:hideMark/>
          </w:tcPr>
          <w:p w14:paraId="695274CD" w14:textId="29AA78F9"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5.026</w:t>
            </w:r>
          </w:p>
        </w:tc>
        <w:tc>
          <w:tcPr>
            <w:tcW w:w="1459" w:type="dxa"/>
            <w:shd w:val="clear" w:color="auto" w:fill="auto"/>
            <w:noWrap/>
            <w:vAlign w:val="center"/>
            <w:hideMark/>
          </w:tcPr>
          <w:p w14:paraId="1B57D6E8" w14:textId="0623A518"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0.411</w:t>
            </w:r>
          </w:p>
        </w:tc>
        <w:tc>
          <w:tcPr>
            <w:tcW w:w="900" w:type="dxa"/>
            <w:shd w:val="clear" w:color="auto" w:fill="auto"/>
            <w:noWrap/>
            <w:vAlign w:val="center"/>
            <w:hideMark/>
          </w:tcPr>
          <w:p w14:paraId="13DC547B"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0.159</w:t>
            </w:r>
          </w:p>
        </w:tc>
        <w:tc>
          <w:tcPr>
            <w:tcW w:w="900" w:type="dxa"/>
            <w:shd w:val="clear" w:color="auto" w:fill="auto"/>
            <w:noWrap/>
            <w:vAlign w:val="center"/>
            <w:hideMark/>
          </w:tcPr>
          <w:p w14:paraId="06A1B021" w14:textId="7F11FB2D"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4.220</w:t>
            </w:r>
          </w:p>
        </w:tc>
        <w:tc>
          <w:tcPr>
            <w:tcW w:w="810" w:type="dxa"/>
            <w:shd w:val="clear" w:color="auto" w:fill="auto"/>
            <w:noWrap/>
            <w:vAlign w:val="center"/>
            <w:hideMark/>
          </w:tcPr>
          <w:p w14:paraId="03EE935F" w14:textId="33410E34"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5.831</w:t>
            </w:r>
          </w:p>
        </w:tc>
        <w:tc>
          <w:tcPr>
            <w:tcW w:w="990" w:type="dxa"/>
          </w:tcPr>
          <w:p w14:paraId="1769CB5A" w14:textId="039E792A" w:rsidR="00A00122" w:rsidRPr="00F02AE1" w:rsidRDefault="003D418F" w:rsidP="001A0FB5">
            <w:pPr>
              <w:spacing w:line="360" w:lineRule="auto"/>
              <w:jc w:val="center"/>
              <w:rPr>
                <w:rFonts w:eastAsia="Times New Roman" w:cs="Times New Roman"/>
                <w:color w:val="000000"/>
              </w:rPr>
            </w:pPr>
            <w:r w:rsidRPr="00F02AE1">
              <w:rPr>
                <w:rFonts w:eastAsia="Times New Roman" w:cs="Times New Roman"/>
                <w:color w:val="000000"/>
              </w:rPr>
              <w:t>1.611</w:t>
            </w:r>
          </w:p>
        </w:tc>
        <w:tc>
          <w:tcPr>
            <w:tcW w:w="810" w:type="dxa"/>
            <w:shd w:val="clear" w:color="auto" w:fill="auto"/>
            <w:noWrap/>
            <w:vAlign w:val="center"/>
            <w:hideMark/>
          </w:tcPr>
          <w:p w14:paraId="72984B85" w14:textId="35A1B356"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57962D5E"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0.387</w:t>
            </w:r>
          </w:p>
        </w:tc>
      </w:tr>
      <w:tr w:rsidR="005D04A5" w:rsidRPr="00F02AE1" w14:paraId="45106FDA" w14:textId="77777777" w:rsidTr="005D04A5">
        <w:trPr>
          <w:trHeight w:val="300"/>
          <w:jc w:val="center"/>
        </w:trPr>
        <w:tc>
          <w:tcPr>
            <w:tcW w:w="645" w:type="dxa"/>
            <w:vMerge/>
            <w:shd w:val="clear" w:color="auto" w:fill="auto"/>
            <w:noWrap/>
            <w:vAlign w:val="center"/>
            <w:hideMark/>
          </w:tcPr>
          <w:p w14:paraId="2D0A8764" w14:textId="77777777" w:rsidR="00A00122" w:rsidRPr="00F02AE1" w:rsidRDefault="00A00122" w:rsidP="001A0FB5">
            <w:pPr>
              <w:spacing w:line="360" w:lineRule="auto"/>
              <w:rPr>
                <w:rFonts w:eastAsia="Times New Roman" w:cs="Times New Roman"/>
                <w:b/>
                <w:color w:val="000000"/>
              </w:rPr>
            </w:pPr>
          </w:p>
        </w:tc>
        <w:tc>
          <w:tcPr>
            <w:tcW w:w="1047" w:type="dxa"/>
            <w:shd w:val="clear" w:color="auto" w:fill="auto"/>
            <w:vAlign w:val="center"/>
          </w:tcPr>
          <w:p w14:paraId="07F8D0B0" w14:textId="77777777" w:rsidR="00A00122" w:rsidRPr="00F02AE1" w:rsidRDefault="00A00122"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71" w:type="dxa"/>
            <w:shd w:val="clear" w:color="auto" w:fill="auto"/>
            <w:noWrap/>
            <w:vAlign w:val="center"/>
            <w:hideMark/>
          </w:tcPr>
          <w:p w14:paraId="6F6A9CBE" w14:textId="43CD9720"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5.009</w:t>
            </w:r>
          </w:p>
        </w:tc>
        <w:tc>
          <w:tcPr>
            <w:tcW w:w="1459" w:type="dxa"/>
            <w:shd w:val="clear" w:color="auto" w:fill="auto"/>
            <w:noWrap/>
            <w:vAlign w:val="center"/>
            <w:hideMark/>
          </w:tcPr>
          <w:p w14:paraId="680C16B0" w14:textId="16B9D3FF"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0.409</w:t>
            </w:r>
          </w:p>
        </w:tc>
        <w:tc>
          <w:tcPr>
            <w:tcW w:w="900" w:type="dxa"/>
            <w:shd w:val="clear" w:color="auto" w:fill="auto"/>
            <w:noWrap/>
            <w:vAlign w:val="center"/>
            <w:hideMark/>
          </w:tcPr>
          <w:p w14:paraId="32CF4CE8"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0.156</w:t>
            </w:r>
          </w:p>
        </w:tc>
        <w:tc>
          <w:tcPr>
            <w:tcW w:w="900" w:type="dxa"/>
            <w:shd w:val="clear" w:color="auto" w:fill="auto"/>
            <w:noWrap/>
            <w:vAlign w:val="center"/>
            <w:hideMark/>
          </w:tcPr>
          <w:p w14:paraId="55C63A7E" w14:textId="0ED231DB"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4.206</w:t>
            </w:r>
          </w:p>
        </w:tc>
        <w:tc>
          <w:tcPr>
            <w:tcW w:w="810" w:type="dxa"/>
            <w:shd w:val="clear" w:color="auto" w:fill="auto"/>
            <w:noWrap/>
            <w:vAlign w:val="center"/>
            <w:hideMark/>
          </w:tcPr>
          <w:p w14:paraId="30BEE84A" w14:textId="21142AC2"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5.811</w:t>
            </w:r>
          </w:p>
        </w:tc>
        <w:tc>
          <w:tcPr>
            <w:tcW w:w="990" w:type="dxa"/>
          </w:tcPr>
          <w:p w14:paraId="4AFC21C2" w14:textId="719AFAB3" w:rsidR="00A00122" w:rsidRPr="00F02AE1" w:rsidRDefault="003D418F" w:rsidP="001A0FB5">
            <w:pPr>
              <w:spacing w:line="360" w:lineRule="auto"/>
              <w:jc w:val="center"/>
              <w:rPr>
                <w:rFonts w:eastAsia="Times New Roman" w:cs="Times New Roman"/>
                <w:color w:val="000000"/>
              </w:rPr>
            </w:pPr>
            <w:r w:rsidRPr="00F02AE1">
              <w:rPr>
                <w:rFonts w:eastAsia="Times New Roman" w:cs="Times New Roman"/>
                <w:color w:val="000000"/>
              </w:rPr>
              <w:t>1.605</w:t>
            </w:r>
          </w:p>
        </w:tc>
        <w:tc>
          <w:tcPr>
            <w:tcW w:w="810" w:type="dxa"/>
            <w:shd w:val="clear" w:color="auto" w:fill="auto"/>
            <w:noWrap/>
            <w:vAlign w:val="center"/>
            <w:hideMark/>
          </w:tcPr>
          <w:p w14:paraId="26E223AB" w14:textId="50AAFEC1"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C7F2738" w14:textId="77777777" w:rsidR="00A00122" w:rsidRPr="00F02AE1" w:rsidRDefault="00A00122" w:rsidP="001A0FB5">
            <w:pPr>
              <w:spacing w:line="360" w:lineRule="auto"/>
              <w:jc w:val="center"/>
              <w:rPr>
                <w:rFonts w:eastAsia="Times New Roman" w:cs="Times New Roman"/>
                <w:color w:val="000000"/>
              </w:rPr>
            </w:pPr>
            <w:r w:rsidRPr="00F02AE1">
              <w:rPr>
                <w:rFonts w:eastAsia="Times New Roman" w:cs="Times New Roman"/>
                <w:color w:val="000000"/>
              </w:rPr>
              <w:t>0.382</w:t>
            </w:r>
          </w:p>
        </w:tc>
      </w:tr>
    </w:tbl>
    <w:p w14:paraId="229FD63D" w14:textId="77777777" w:rsidR="006714DE" w:rsidRPr="00F02AE1" w:rsidRDefault="006714DE" w:rsidP="001A0FB5">
      <w:pPr>
        <w:spacing w:line="360" w:lineRule="auto"/>
        <w:rPr>
          <w:rFonts w:cs="Times New Roman"/>
        </w:rPr>
      </w:pPr>
    </w:p>
    <w:p w14:paraId="68EAA60B" w14:textId="3836F956" w:rsidR="006714DE" w:rsidRPr="00F02AE1" w:rsidRDefault="00455D9C" w:rsidP="001A0FB5">
      <w:pPr>
        <w:spacing w:line="360" w:lineRule="auto"/>
        <w:ind w:left="360"/>
        <w:rPr>
          <w:rFonts w:cs="Times New Roman"/>
        </w:rPr>
      </w:pPr>
      <w:r w:rsidRPr="00F02AE1">
        <w:rPr>
          <w:rFonts w:eastAsia="Times New Roman" w:cs="Times New Roman"/>
          <w:b/>
          <w:bCs/>
          <w:color w:val="000000"/>
        </w:rPr>
        <w:t>Table 2</w:t>
      </w:r>
      <w:r w:rsidR="006714DE" w:rsidRPr="00F02AE1">
        <w:rPr>
          <w:rFonts w:eastAsia="Times New Roman" w:cs="Times New Roman"/>
          <w:b/>
          <w:bCs/>
          <w:color w:val="000000"/>
        </w:rPr>
        <w:t xml:space="preserve">.2b: </w:t>
      </w:r>
      <w:r w:rsidR="005D04A5"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D04A5" w:rsidRPr="00F02AE1">
        <w:rPr>
          <w:rFonts w:eastAsia="Times New Roman" w:cs="Times New Roman"/>
          <w:color w:val="222222"/>
          <w:shd w:val="clear" w:color="auto" w:fill="FFFFFF"/>
        </w:rPr>
        <w:t> </w:t>
      </w:r>
      <w:r w:rsidR="005D04A5" w:rsidRPr="00F02AE1">
        <w:rPr>
          <w:rFonts w:eastAsia="Times New Roman" w:cs="Times New Roman"/>
          <w:color w:val="000000"/>
          <w:shd w:val="clear" w:color="auto" w:fill="FFFFFF"/>
        </w:rPr>
        <w:t>variable</w:t>
      </w:r>
      <w:proofErr w:type="gramEnd"/>
      <w:r w:rsidR="005D04A5"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005D04A5" w:rsidRPr="00F02AE1">
        <w:rPr>
          <w:rFonts w:eastAsia="Times New Roman" w:cs="Times New Roman"/>
          <w:color w:val="000000"/>
          <w:shd w:val="clear" w:color="auto" w:fill="FFFFFF"/>
        </w:rPr>
        <w:t xml:space="preserve"> is included in the imputation model</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7"/>
        <w:gridCol w:w="1023"/>
        <w:gridCol w:w="1497"/>
        <w:gridCol w:w="900"/>
        <w:gridCol w:w="810"/>
        <w:gridCol w:w="810"/>
        <w:gridCol w:w="990"/>
        <w:gridCol w:w="810"/>
        <w:gridCol w:w="1080"/>
      </w:tblGrid>
      <w:tr w:rsidR="00E3388B" w:rsidRPr="00F02AE1" w14:paraId="5F0FA7FD" w14:textId="77777777" w:rsidTr="005D04A5">
        <w:trPr>
          <w:trHeight w:val="300"/>
          <w:jc w:val="center"/>
        </w:trPr>
        <w:tc>
          <w:tcPr>
            <w:tcW w:w="1692" w:type="dxa"/>
            <w:gridSpan w:val="2"/>
            <w:shd w:val="clear" w:color="auto" w:fill="auto"/>
            <w:noWrap/>
            <w:vAlign w:val="center"/>
            <w:hideMark/>
          </w:tcPr>
          <w:p w14:paraId="0CF0E391" w14:textId="77777777" w:rsidR="004E041A" w:rsidRPr="00F02AE1" w:rsidRDefault="004E041A" w:rsidP="001A0FB5">
            <w:pPr>
              <w:spacing w:line="360" w:lineRule="auto"/>
              <w:rPr>
                <w:rFonts w:eastAsia="Times New Roman" w:cs="Times New Roman"/>
                <w:b/>
                <w:color w:val="000000"/>
              </w:rPr>
            </w:pPr>
          </w:p>
        </w:tc>
        <w:tc>
          <w:tcPr>
            <w:tcW w:w="1023" w:type="dxa"/>
            <w:shd w:val="clear" w:color="auto" w:fill="auto"/>
            <w:noWrap/>
            <w:vAlign w:val="center"/>
            <w:hideMark/>
          </w:tcPr>
          <w:p w14:paraId="1056F6EA" w14:textId="7777777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97" w:type="dxa"/>
            <w:shd w:val="clear" w:color="auto" w:fill="auto"/>
            <w:noWrap/>
            <w:vAlign w:val="center"/>
            <w:hideMark/>
          </w:tcPr>
          <w:p w14:paraId="734B1C30" w14:textId="35368154"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Poo</w:t>
            </w:r>
            <w:r w:rsidR="00E3388B" w:rsidRPr="00F02AE1">
              <w:rPr>
                <w:rFonts w:eastAsia="Times New Roman" w:cs="Times New Roman"/>
                <w:b/>
                <w:color w:val="000000"/>
              </w:rPr>
              <w:t>led Std.</w:t>
            </w:r>
          </w:p>
        </w:tc>
        <w:tc>
          <w:tcPr>
            <w:tcW w:w="900" w:type="dxa"/>
            <w:shd w:val="clear" w:color="auto" w:fill="auto"/>
            <w:noWrap/>
            <w:vAlign w:val="center"/>
            <w:hideMark/>
          </w:tcPr>
          <w:p w14:paraId="23854B96" w14:textId="4428B04D" w:rsidR="004E041A" w:rsidRPr="00F02AE1" w:rsidRDefault="00E3388B" w:rsidP="001A0FB5">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4BB16D91" w14:textId="7D5C9519" w:rsidR="004E041A" w:rsidRPr="00F02AE1" w:rsidRDefault="00E3388B"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70C536BA" w14:textId="5FDCFAD1" w:rsidR="004E041A" w:rsidRPr="00F02AE1" w:rsidRDefault="00E3388B"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19A4C472" w14:textId="3DC95B0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58D182B7" w14:textId="64D9FBFB"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78909E23" w14:textId="7777777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E3388B" w:rsidRPr="00F02AE1" w14:paraId="3063A339" w14:textId="77777777" w:rsidTr="005D04A5">
        <w:trPr>
          <w:trHeight w:val="300"/>
          <w:jc w:val="center"/>
        </w:trPr>
        <w:tc>
          <w:tcPr>
            <w:tcW w:w="1692" w:type="dxa"/>
            <w:gridSpan w:val="2"/>
            <w:shd w:val="clear" w:color="auto" w:fill="auto"/>
            <w:noWrap/>
            <w:vAlign w:val="center"/>
            <w:hideMark/>
          </w:tcPr>
          <w:p w14:paraId="76AC77BD" w14:textId="7777777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1023" w:type="dxa"/>
            <w:shd w:val="clear" w:color="auto" w:fill="auto"/>
            <w:noWrap/>
            <w:vAlign w:val="center"/>
            <w:hideMark/>
          </w:tcPr>
          <w:p w14:paraId="517A7DE7" w14:textId="4DC2AE7D" w:rsidR="004E041A" w:rsidRPr="00F02AE1" w:rsidRDefault="004E041A" w:rsidP="001A0FB5">
            <w:pPr>
              <w:spacing w:line="360" w:lineRule="auto"/>
              <w:jc w:val="center"/>
              <w:rPr>
                <w:rFonts w:eastAsia="Times New Roman" w:cs="Times New Roman"/>
                <w:color w:val="000000"/>
              </w:rPr>
            </w:pPr>
            <w:r w:rsidRPr="00F02AE1">
              <w:rPr>
                <w:color w:val="000000"/>
              </w:rPr>
              <w:t>5.000</w:t>
            </w:r>
          </w:p>
        </w:tc>
        <w:tc>
          <w:tcPr>
            <w:tcW w:w="1497" w:type="dxa"/>
            <w:shd w:val="clear" w:color="auto" w:fill="auto"/>
            <w:noWrap/>
            <w:vAlign w:val="center"/>
            <w:hideMark/>
          </w:tcPr>
          <w:p w14:paraId="633CE4A7" w14:textId="0DBE2E44"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0.319</w:t>
            </w:r>
          </w:p>
        </w:tc>
        <w:tc>
          <w:tcPr>
            <w:tcW w:w="900" w:type="dxa"/>
            <w:shd w:val="clear" w:color="auto" w:fill="auto"/>
            <w:noWrap/>
            <w:vAlign w:val="center"/>
            <w:hideMark/>
          </w:tcPr>
          <w:p w14:paraId="321CBD6D"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139BC183" w14:textId="244072BE"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4.375</w:t>
            </w:r>
          </w:p>
        </w:tc>
        <w:tc>
          <w:tcPr>
            <w:tcW w:w="810" w:type="dxa"/>
            <w:shd w:val="clear" w:color="auto" w:fill="auto"/>
            <w:noWrap/>
            <w:vAlign w:val="center"/>
            <w:hideMark/>
          </w:tcPr>
          <w:p w14:paraId="595B79EF" w14:textId="0BA1F006"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5.625</w:t>
            </w:r>
          </w:p>
        </w:tc>
        <w:tc>
          <w:tcPr>
            <w:tcW w:w="990" w:type="dxa"/>
          </w:tcPr>
          <w:p w14:paraId="66D34531" w14:textId="70B603E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1.250</w:t>
            </w:r>
          </w:p>
        </w:tc>
        <w:tc>
          <w:tcPr>
            <w:tcW w:w="810" w:type="dxa"/>
            <w:shd w:val="clear" w:color="auto" w:fill="auto"/>
            <w:noWrap/>
            <w:vAlign w:val="center"/>
            <w:hideMark/>
          </w:tcPr>
          <w:p w14:paraId="25619A45" w14:textId="61111158"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080" w:type="dxa"/>
            <w:shd w:val="clear" w:color="auto" w:fill="auto"/>
            <w:noWrap/>
            <w:vAlign w:val="center"/>
            <w:hideMark/>
          </w:tcPr>
          <w:p w14:paraId="2C6817BE"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E3388B" w:rsidRPr="00F02AE1" w14:paraId="27422F11" w14:textId="77777777" w:rsidTr="005D04A5">
        <w:trPr>
          <w:trHeight w:val="300"/>
          <w:jc w:val="center"/>
        </w:trPr>
        <w:tc>
          <w:tcPr>
            <w:tcW w:w="1692" w:type="dxa"/>
            <w:gridSpan w:val="2"/>
            <w:shd w:val="clear" w:color="auto" w:fill="auto"/>
            <w:noWrap/>
            <w:vAlign w:val="center"/>
            <w:hideMark/>
          </w:tcPr>
          <w:p w14:paraId="79799B51" w14:textId="7777777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1023" w:type="dxa"/>
            <w:shd w:val="clear" w:color="auto" w:fill="auto"/>
            <w:noWrap/>
            <w:vAlign w:val="center"/>
            <w:hideMark/>
          </w:tcPr>
          <w:p w14:paraId="49487BEB" w14:textId="3A05C9BA" w:rsidR="004E041A" w:rsidRPr="00F02AE1" w:rsidRDefault="004E041A" w:rsidP="001A0FB5">
            <w:pPr>
              <w:spacing w:line="360" w:lineRule="auto"/>
              <w:jc w:val="center"/>
              <w:rPr>
                <w:rFonts w:eastAsia="Times New Roman" w:cs="Times New Roman"/>
                <w:color w:val="000000"/>
              </w:rPr>
            </w:pPr>
            <w:r w:rsidRPr="00F02AE1">
              <w:rPr>
                <w:color w:val="000000"/>
              </w:rPr>
              <w:t>5.009</w:t>
            </w:r>
          </w:p>
        </w:tc>
        <w:tc>
          <w:tcPr>
            <w:tcW w:w="1497" w:type="dxa"/>
            <w:shd w:val="clear" w:color="auto" w:fill="auto"/>
            <w:noWrap/>
            <w:vAlign w:val="center"/>
            <w:hideMark/>
          </w:tcPr>
          <w:p w14:paraId="7CC6CC32" w14:textId="27CFB49E"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0.329</w:t>
            </w:r>
          </w:p>
        </w:tc>
        <w:tc>
          <w:tcPr>
            <w:tcW w:w="900" w:type="dxa"/>
            <w:shd w:val="clear" w:color="auto" w:fill="auto"/>
            <w:noWrap/>
            <w:vAlign w:val="center"/>
            <w:hideMark/>
          </w:tcPr>
          <w:p w14:paraId="71949498" w14:textId="5831EA40"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0.260</w:t>
            </w:r>
          </w:p>
        </w:tc>
        <w:tc>
          <w:tcPr>
            <w:tcW w:w="810" w:type="dxa"/>
            <w:shd w:val="clear" w:color="auto" w:fill="auto"/>
            <w:noWrap/>
            <w:vAlign w:val="center"/>
            <w:hideMark/>
          </w:tcPr>
          <w:p w14:paraId="6C1583ED" w14:textId="775A65D3"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4.365</w:t>
            </w:r>
          </w:p>
        </w:tc>
        <w:tc>
          <w:tcPr>
            <w:tcW w:w="810" w:type="dxa"/>
            <w:shd w:val="clear" w:color="auto" w:fill="auto"/>
            <w:noWrap/>
            <w:vAlign w:val="center"/>
            <w:hideMark/>
          </w:tcPr>
          <w:p w14:paraId="10730CEB" w14:textId="35A6123F"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6.654</w:t>
            </w:r>
          </w:p>
        </w:tc>
        <w:tc>
          <w:tcPr>
            <w:tcW w:w="990" w:type="dxa"/>
          </w:tcPr>
          <w:p w14:paraId="2561D369" w14:textId="11C12930"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2.289</w:t>
            </w:r>
          </w:p>
        </w:tc>
        <w:tc>
          <w:tcPr>
            <w:tcW w:w="810" w:type="dxa"/>
            <w:shd w:val="clear" w:color="auto" w:fill="auto"/>
            <w:noWrap/>
            <w:vAlign w:val="center"/>
            <w:hideMark/>
          </w:tcPr>
          <w:p w14:paraId="28C3438D" w14:textId="52125C0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0.981</w:t>
            </w:r>
          </w:p>
        </w:tc>
        <w:tc>
          <w:tcPr>
            <w:tcW w:w="1080" w:type="dxa"/>
            <w:shd w:val="clear" w:color="auto" w:fill="auto"/>
            <w:noWrap/>
            <w:vAlign w:val="center"/>
            <w:hideMark/>
          </w:tcPr>
          <w:p w14:paraId="66034A31"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E3388B" w:rsidRPr="00F02AE1" w14:paraId="1654C5D0" w14:textId="77777777" w:rsidTr="005D04A5">
        <w:trPr>
          <w:trHeight w:val="300"/>
          <w:jc w:val="center"/>
        </w:trPr>
        <w:tc>
          <w:tcPr>
            <w:tcW w:w="645" w:type="dxa"/>
            <w:vMerge w:val="restart"/>
            <w:shd w:val="clear" w:color="auto" w:fill="auto"/>
            <w:noWrap/>
            <w:vAlign w:val="center"/>
            <w:hideMark/>
          </w:tcPr>
          <w:p w14:paraId="31145CEB" w14:textId="77777777" w:rsidR="004E041A" w:rsidRPr="00F02AE1" w:rsidRDefault="004E041A"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7" w:type="dxa"/>
            <w:shd w:val="clear" w:color="auto" w:fill="auto"/>
            <w:vAlign w:val="center"/>
          </w:tcPr>
          <w:p w14:paraId="753D709F" w14:textId="77777777" w:rsidR="004E041A" w:rsidRPr="00F02AE1" w:rsidRDefault="004E041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1023" w:type="dxa"/>
            <w:shd w:val="clear" w:color="auto" w:fill="auto"/>
            <w:noWrap/>
            <w:vAlign w:val="center"/>
            <w:hideMark/>
          </w:tcPr>
          <w:p w14:paraId="51166804" w14:textId="50058B8A" w:rsidR="004E041A" w:rsidRPr="00F02AE1" w:rsidRDefault="004E041A" w:rsidP="001A0FB5">
            <w:pPr>
              <w:spacing w:line="360" w:lineRule="auto"/>
              <w:jc w:val="center"/>
              <w:rPr>
                <w:rFonts w:eastAsia="Times New Roman" w:cs="Times New Roman"/>
                <w:color w:val="000000"/>
              </w:rPr>
            </w:pPr>
            <w:r w:rsidRPr="00F02AE1">
              <w:rPr>
                <w:color w:val="000000"/>
              </w:rPr>
              <w:t>5.011</w:t>
            </w:r>
          </w:p>
        </w:tc>
        <w:tc>
          <w:tcPr>
            <w:tcW w:w="1497" w:type="dxa"/>
            <w:shd w:val="clear" w:color="auto" w:fill="auto"/>
            <w:noWrap/>
            <w:vAlign w:val="center"/>
            <w:hideMark/>
          </w:tcPr>
          <w:p w14:paraId="63A13CCA" w14:textId="271B11A4"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0.384</w:t>
            </w:r>
          </w:p>
        </w:tc>
        <w:tc>
          <w:tcPr>
            <w:tcW w:w="900" w:type="dxa"/>
            <w:shd w:val="clear" w:color="auto" w:fill="auto"/>
            <w:noWrap/>
            <w:vAlign w:val="center"/>
            <w:hideMark/>
          </w:tcPr>
          <w:p w14:paraId="3BA5FB55" w14:textId="39E09DE5"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0.126</w:t>
            </w:r>
          </w:p>
        </w:tc>
        <w:tc>
          <w:tcPr>
            <w:tcW w:w="810" w:type="dxa"/>
            <w:shd w:val="clear" w:color="auto" w:fill="auto"/>
            <w:noWrap/>
            <w:vAlign w:val="center"/>
            <w:hideMark/>
          </w:tcPr>
          <w:p w14:paraId="69A7BF92" w14:textId="16DE99F4"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4.258</w:t>
            </w:r>
          </w:p>
        </w:tc>
        <w:tc>
          <w:tcPr>
            <w:tcW w:w="810" w:type="dxa"/>
            <w:shd w:val="clear" w:color="auto" w:fill="auto"/>
            <w:noWrap/>
            <w:vAlign w:val="center"/>
            <w:hideMark/>
          </w:tcPr>
          <w:p w14:paraId="636D401E" w14:textId="483E1BAB"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5.764</w:t>
            </w:r>
          </w:p>
        </w:tc>
        <w:tc>
          <w:tcPr>
            <w:tcW w:w="990" w:type="dxa"/>
          </w:tcPr>
          <w:p w14:paraId="2FD2DD8B" w14:textId="3A55CF9C"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1.506</w:t>
            </w:r>
          </w:p>
        </w:tc>
        <w:tc>
          <w:tcPr>
            <w:tcW w:w="810" w:type="dxa"/>
            <w:shd w:val="clear" w:color="auto" w:fill="auto"/>
            <w:noWrap/>
            <w:vAlign w:val="center"/>
            <w:hideMark/>
          </w:tcPr>
          <w:p w14:paraId="7141B74E" w14:textId="34F82C93"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01222792"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0.268</w:t>
            </w:r>
          </w:p>
        </w:tc>
      </w:tr>
      <w:tr w:rsidR="00E3388B" w:rsidRPr="00F02AE1" w14:paraId="6B17714A" w14:textId="77777777" w:rsidTr="005D04A5">
        <w:trPr>
          <w:trHeight w:val="300"/>
          <w:jc w:val="center"/>
        </w:trPr>
        <w:tc>
          <w:tcPr>
            <w:tcW w:w="645" w:type="dxa"/>
            <w:vMerge/>
            <w:shd w:val="clear" w:color="auto" w:fill="auto"/>
            <w:noWrap/>
            <w:vAlign w:val="center"/>
            <w:hideMark/>
          </w:tcPr>
          <w:p w14:paraId="4D3571C3" w14:textId="77777777" w:rsidR="004E041A" w:rsidRPr="00F02AE1" w:rsidRDefault="004E041A" w:rsidP="001A0FB5">
            <w:pPr>
              <w:spacing w:line="360" w:lineRule="auto"/>
              <w:rPr>
                <w:rFonts w:eastAsia="Times New Roman" w:cs="Times New Roman"/>
                <w:b/>
                <w:color w:val="000000"/>
              </w:rPr>
            </w:pPr>
          </w:p>
        </w:tc>
        <w:tc>
          <w:tcPr>
            <w:tcW w:w="1047" w:type="dxa"/>
            <w:shd w:val="clear" w:color="auto" w:fill="auto"/>
            <w:vAlign w:val="center"/>
          </w:tcPr>
          <w:p w14:paraId="165A29D6" w14:textId="77777777" w:rsidR="004E041A" w:rsidRPr="00F02AE1" w:rsidRDefault="004E041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1023" w:type="dxa"/>
            <w:shd w:val="clear" w:color="auto" w:fill="auto"/>
            <w:noWrap/>
            <w:vAlign w:val="center"/>
            <w:hideMark/>
          </w:tcPr>
          <w:p w14:paraId="1C03A666" w14:textId="7D081238" w:rsidR="004E041A" w:rsidRPr="00F02AE1" w:rsidRDefault="004E041A" w:rsidP="001A0FB5">
            <w:pPr>
              <w:spacing w:line="360" w:lineRule="auto"/>
              <w:jc w:val="center"/>
              <w:rPr>
                <w:rFonts w:eastAsia="Times New Roman" w:cs="Times New Roman"/>
                <w:color w:val="000000"/>
              </w:rPr>
            </w:pPr>
            <w:r w:rsidRPr="00F02AE1">
              <w:rPr>
                <w:color w:val="000000"/>
              </w:rPr>
              <w:t>5.015</w:t>
            </w:r>
          </w:p>
        </w:tc>
        <w:tc>
          <w:tcPr>
            <w:tcW w:w="1497" w:type="dxa"/>
            <w:shd w:val="clear" w:color="auto" w:fill="auto"/>
            <w:noWrap/>
            <w:vAlign w:val="center"/>
            <w:hideMark/>
          </w:tcPr>
          <w:p w14:paraId="53135E9C"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900" w:type="dxa"/>
            <w:shd w:val="clear" w:color="auto" w:fill="auto"/>
            <w:noWrap/>
            <w:vAlign w:val="center"/>
            <w:hideMark/>
          </w:tcPr>
          <w:p w14:paraId="2921726C" w14:textId="637AECB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0.097</w:t>
            </w:r>
          </w:p>
        </w:tc>
        <w:tc>
          <w:tcPr>
            <w:tcW w:w="810" w:type="dxa"/>
            <w:shd w:val="clear" w:color="auto" w:fill="auto"/>
            <w:noWrap/>
            <w:vAlign w:val="center"/>
            <w:hideMark/>
          </w:tcPr>
          <w:p w14:paraId="032F545B" w14:textId="40088619"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4.277</w:t>
            </w:r>
          </w:p>
        </w:tc>
        <w:tc>
          <w:tcPr>
            <w:tcW w:w="810" w:type="dxa"/>
            <w:shd w:val="clear" w:color="auto" w:fill="auto"/>
            <w:noWrap/>
            <w:vAlign w:val="center"/>
            <w:hideMark/>
          </w:tcPr>
          <w:p w14:paraId="49C3E699" w14:textId="66918E80"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5.754</w:t>
            </w:r>
          </w:p>
        </w:tc>
        <w:tc>
          <w:tcPr>
            <w:tcW w:w="990" w:type="dxa"/>
          </w:tcPr>
          <w:p w14:paraId="1016B01F" w14:textId="090A5DDB"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1.477</w:t>
            </w:r>
          </w:p>
        </w:tc>
        <w:tc>
          <w:tcPr>
            <w:tcW w:w="810" w:type="dxa"/>
            <w:shd w:val="clear" w:color="auto" w:fill="auto"/>
            <w:noWrap/>
            <w:vAlign w:val="center"/>
            <w:hideMark/>
          </w:tcPr>
          <w:p w14:paraId="7B72569E" w14:textId="4789E4AE"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C71F6D6"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0.256</w:t>
            </w:r>
          </w:p>
        </w:tc>
      </w:tr>
      <w:tr w:rsidR="00E3388B" w:rsidRPr="00F02AE1" w14:paraId="67E919AF" w14:textId="77777777" w:rsidTr="005D04A5">
        <w:trPr>
          <w:trHeight w:val="300"/>
          <w:jc w:val="center"/>
        </w:trPr>
        <w:tc>
          <w:tcPr>
            <w:tcW w:w="645" w:type="dxa"/>
            <w:vMerge/>
            <w:shd w:val="clear" w:color="auto" w:fill="auto"/>
            <w:noWrap/>
            <w:vAlign w:val="center"/>
            <w:hideMark/>
          </w:tcPr>
          <w:p w14:paraId="7D622654" w14:textId="77777777" w:rsidR="004E041A" w:rsidRPr="00F02AE1" w:rsidRDefault="004E041A" w:rsidP="001A0FB5">
            <w:pPr>
              <w:spacing w:line="360" w:lineRule="auto"/>
              <w:rPr>
                <w:rFonts w:eastAsia="Times New Roman" w:cs="Times New Roman"/>
                <w:b/>
                <w:color w:val="000000"/>
              </w:rPr>
            </w:pPr>
          </w:p>
        </w:tc>
        <w:tc>
          <w:tcPr>
            <w:tcW w:w="1047" w:type="dxa"/>
            <w:shd w:val="clear" w:color="auto" w:fill="auto"/>
            <w:vAlign w:val="center"/>
          </w:tcPr>
          <w:p w14:paraId="39656DDC" w14:textId="77777777" w:rsidR="004E041A" w:rsidRPr="00F02AE1" w:rsidRDefault="004E041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1023" w:type="dxa"/>
            <w:shd w:val="clear" w:color="auto" w:fill="auto"/>
            <w:noWrap/>
            <w:vAlign w:val="center"/>
            <w:hideMark/>
          </w:tcPr>
          <w:p w14:paraId="033468D1" w14:textId="2F256E2D" w:rsidR="004E041A" w:rsidRPr="00F02AE1" w:rsidRDefault="004E041A" w:rsidP="001A0FB5">
            <w:pPr>
              <w:spacing w:line="360" w:lineRule="auto"/>
              <w:jc w:val="center"/>
              <w:rPr>
                <w:rFonts w:eastAsia="Times New Roman" w:cs="Times New Roman"/>
                <w:color w:val="000000"/>
              </w:rPr>
            </w:pPr>
            <w:r w:rsidRPr="00F02AE1">
              <w:rPr>
                <w:color w:val="000000"/>
              </w:rPr>
              <w:t>5.015</w:t>
            </w:r>
          </w:p>
        </w:tc>
        <w:tc>
          <w:tcPr>
            <w:tcW w:w="1497" w:type="dxa"/>
            <w:shd w:val="clear" w:color="auto" w:fill="auto"/>
            <w:noWrap/>
            <w:vAlign w:val="center"/>
            <w:hideMark/>
          </w:tcPr>
          <w:p w14:paraId="0CA5CFE1" w14:textId="6149D3B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900" w:type="dxa"/>
            <w:shd w:val="clear" w:color="auto" w:fill="auto"/>
            <w:noWrap/>
            <w:vAlign w:val="center"/>
            <w:hideMark/>
          </w:tcPr>
          <w:p w14:paraId="502495D3" w14:textId="37D5E95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0.090</w:t>
            </w:r>
          </w:p>
        </w:tc>
        <w:tc>
          <w:tcPr>
            <w:tcW w:w="810" w:type="dxa"/>
            <w:shd w:val="clear" w:color="auto" w:fill="auto"/>
            <w:noWrap/>
            <w:vAlign w:val="center"/>
            <w:hideMark/>
          </w:tcPr>
          <w:p w14:paraId="26949B22" w14:textId="1E6DC86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4.277</w:t>
            </w:r>
          </w:p>
        </w:tc>
        <w:tc>
          <w:tcPr>
            <w:tcW w:w="810" w:type="dxa"/>
            <w:shd w:val="clear" w:color="auto" w:fill="auto"/>
            <w:noWrap/>
            <w:vAlign w:val="center"/>
            <w:hideMark/>
          </w:tcPr>
          <w:p w14:paraId="2E102997"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5.753</w:t>
            </w:r>
          </w:p>
        </w:tc>
        <w:tc>
          <w:tcPr>
            <w:tcW w:w="990" w:type="dxa"/>
          </w:tcPr>
          <w:p w14:paraId="33C23DCB" w14:textId="6DBF474A"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1.476</w:t>
            </w:r>
          </w:p>
        </w:tc>
        <w:tc>
          <w:tcPr>
            <w:tcW w:w="810" w:type="dxa"/>
            <w:shd w:val="clear" w:color="auto" w:fill="auto"/>
            <w:noWrap/>
            <w:vAlign w:val="center"/>
            <w:hideMark/>
          </w:tcPr>
          <w:p w14:paraId="3D184F36" w14:textId="516F3E9F"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68A39DC9" w14:textId="77777777" w:rsidR="004E041A" w:rsidRPr="00F02AE1" w:rsidRDefault="004E041A" w:rsidP="001A0FB5">
            <w:pPr>
              <w:spacing w:line="360" w:lineRule="auto"/>
              <w:jc w:val="center"/>
              <w:rPr>
                <w:rFonts w:eastAsia="Times New Roman" w:cs="Times New Roman"/>
                <w:color w:val="000000"/>
              </w:rPr>
            </w:pPr>
            <w:r w:rsidRPr="00F02AE1">
              <w:rPr>
                <w:rFonts w:eastAsia="Times New Roman" w:cs="Times New Roman"/>
                <w:color w:val="000000"/>
              </w:rPr>
              <w:t>0.251</w:t>
            </w:r>
          </w:p>
        </w:tc>
      </w:tr>
    </w:tbl>
    <w:p w14:paraId="0F90D119" w14:textId="77777777" w:rsidR="00D5685C" w:rsidRPr="00F02AE1" w:rsidRDefault="00D5685C" w:rsidP="00D5685C">
      <w:pPr>
        <w:spacing w:line="360" w:lineRule="auto"/>
        <w:rPr>
          <w:rFonts w:cs="Times New Roman"/>
          <w:b/>
        </w:rPr>
      </w:pPr>
    </w:p>
    <w:p w14:paraId="5C3B8ABE" w14:textId="77777777" w:rsidR="005A7836" w:rsidRPr="00F02AE1" w:rsidRDefault="005A7836">
      <w:pPr>
        <w:rPr>
          <w:rFonts w:cs="Times New Roman"/>
          <w:b/>
        </w:rPr>
      </w:pPr>
      <w:r w:rsidRPr="00F02AE1">
        <w:rPr>
          <w:rFonts w:cs="Times New Roman"/>
          <w:b/>
        </w:rPr>
        <w:br w:type="page"/>
      </w:r>
    </w:p>
    <w:p w14:paraId="00D5CA41" w14:textId="757D1FD8" w:rsidR="005D04A5" w:rsidRPr="00F02AE1" w:rsidRDefault="005D04A5" w:rsidP="005D04A5">
      <w:pPr>
        <w:spacing w:line="360" w:lineRule="auto"/>
        <w:rPr>
          <w:rFonts w:cs="Times New Roman"/>
          <w:b/>
        </w:rPr>
      </w:pPr>
      <w:r w:rsidRPr="00F02AE1">
        <w:rPr>
          <w:rFonts w:cs="Times New Roman"/>
          <w:b/>
        </w:rPr>
        <w:lastRenderedPageBreak/>
        <w:t xml:space="preserve">Simulation (III): Treatment assignment depends equally on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1</m:t>
            </m:r>
          </m:sub>
        </m:sSub>
      </m:oMath>
      <w:r w:rsidRPr="00F02AE1">
        <w:rPr>
          <w:rFonts w:cs="Times New Roman"/>
          <w:b/>
        </w:rPr>
        <w:t xml:space="preserve"> and </w:t>
      </w:r>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2</m:t>
            </m:r>
          </m:sub>
        </m:sSub>
      </m:oMath>
    </w:p>
    <w:p w14:paraId="24BCD2F1" w14:textId="77777777" w:rsidR="005D04A5" w:rsidRPr="00F02AE1" w:rsidRDefault="005D04A5" w:rsidP="005D04A5">
      <w:pPr>
        <w:pStyle w:val="ListParagraph"/>
        <w:numPr>
          <w:ilvl w:val="0"/>
          <w:numId w:val="17"/>
        </w:numPr>
        <w:spacing w:line="360" w:lineRule="auto"/>
        <w:rPr>
          <w:rFonts w:eastAsia="Times New Roman" w:cs="Times New Roman"/>
          <w:b/>
        </w:rPr>
      </w:pPr>
      <w:r w:rsidRPr="00F02AE1">
        <w:rPr>
          <w:rFonts w:eastAsia="Times New Roman" w:cs="Times New Roman"/>
          <w:b/>
          <w:bCs/>
          <w:color w:val="222222"/>
          <w:shd w:val="clear" w:color="auto" w:fill="FFFFFF"/>
        </w:rPr>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control group only; true treatment effect </w:t>
      </w:r>
      <m:oMath>
        <m:r>
          <m:rPr>
            <m:sty m:val="bi"/>
          </m:rPr>
          <w:rPr>
            <w:rFonts w:ascii="Cambria Math" w:eastAsia="Times New Roman" w:hAnsi="Cambria Math" w:cs="Times New Roman"/>
            <w:color w:val="222222"/>
            <w:shd w:val="clear" w:color="auto" w:fill="FFFFFF"/>
          </w:rPr>
          <m:t>γ=5.000</m:t>
        </m:r>
      </m:oMath>
    </w:p>
    <w:p w14:paraId="7318BD3B" w14:textId="18AC5820" w:rsidR="00CE6E34" w:rsidRPr="00F02AE1" w:rsidRDefault="005D04A5" w:rsidP="001A0FB5">
      <w:pPr>
        <w:spacing w:line="360" w:lineRule="auto"/>
        <w:ind w:left="360"/>
        <w:rPr>
          <w:rFonts w:cs="Times New Roman"/>
        </w:rPr>
      </w:pPr>
      <w:r w:rsidRPr="00F02AE1">
        <w:rPr>
          <w:rFonts w:eastAsia="Times New Roman" w:cs="Times New Roman"/>
          <w:b/>
          <w:bCs/>
          <w:color w:val="000000"/>
        </w:rPr>
        <w:t xml:space="preserve">Table 3.1a: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excluded from the imputation model</w:t>
      </w:r>
    </w:p>
    <w:tbl>
      <w:tblPr>
        <w:tblW w:w="9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47"/>
        <w:gridCol w:w="990"/>
        <w:gridCol w:w="1620"/>
        <w:gridCol w:w="900"/>
        <w:gridCol w:w="810"/>
        <w:gridCol w:w="810"/>
        <w:gridCol w:w="990"/>
        <w:gridCol w:w="810"/>
        <w:gridCol w:w="1170"/>
      </w:tblGrid>
      <w:tr w:rsidR="005D04A5" w:rsidRPr="00F02AE1" w14:paraId="4AFA782A" w14:textId="77777777" w:rsidTr="005D04A5">
        <w:trPr>
          <w:trHeight w:val="300"/>
          <w:jc w:val="center"/>
        </w:trPr>
        <w:tc>
          <w:tcPr>
            <w:tcW w:w="1692" w:type="dxa"/>
            <w:gridSpan w:val="2"/>
            <w:shd w:val="clear" w:color="auto" w:fill="auto"/>
            <w:noWrap/>
            <w:vAlign w:val="center"/>
            <w:hideMark/>
          </w:tcPr>
          <w:p w14:paraId="1720630B" w14:textId="77777777" w:rsidR="001E5E9A" w:rsidRPr="00F02AE1" w:rsidRDefault="001E5E9A" w:rsidP="001A0FB5">
            <w:pPr>
              <w:spacing w:line="360" w:lineRule="auto"/>
              <w:rPr>
                <w:rFonts w:eastAsia="Times New Roman" w:cs="Times New Roman"/>
                <w:b/>
                <w:color w:val="000000"/>
              </w:rPr>
            </w:pPr>
          </w:p>
        </w:tc>
        <w:tc>
          <w:tcPr>
            <w:tcW w:w="990" w:type="dxa"/>
            <w:shd w:val="clear" w:color="auto" w:fill="auto"/>
            <w:noWrap/>
            <w:vAlign w:val="center"/>
            <w:hideMark/>
          </w:tcPr>
          <w:p w14:paraId="508451F8" w14:textId="77777777"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620" w:type="dxa"/>
            <w:shd w:val="clear" w:color="auto" w:fill="auto"/>
            <w:noWrap/>
            <w:vAlign w:val="center"/>
            <w:hideMark/>
          </w:tcPr>
          <w:p w14:paraId="7F49810A" w14:textId="136521E0" w:rsidR="001E5E9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41E856B1" w14:textId="3FA5C2BA" w:rsidR="001E5E9A" w:rsidRPr="00F02AE1" w:rsidRDefault="00220717" w:rsidP="001A0FB5">
            <w:pPr>
              <w:spacing w:line="360" w:lineRule="auto"/>
              <w:jc w:val="center"/>
              <w:rPr>
                <w:rFonts w:eastAsia="Times New Roman" w:cs="Times New Roman"/>
                <w:b/>
                <w:color w:val="000000"/>
              </w:rPr>
            </w:pPr>
            <m:oMathPara>
              <m:oMath>
                <m:r>
                  <m:rPr>
                    <m:sty m:val="bi"/>
                  </m:rPr>
                  <w:rPr>
                    <w:rFonts w:ascii="Cambria Math" w:hAnsi="Cambria Math" w:cs="Times New Roman"/>
                  </w:rPr>
                  <m:t>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09529A19" w14:textId="34CD3D16" w:rsidR="001E5E9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40EE63BC" w14:textId="521B058B" w:rsidR="001E5E9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1F891183" w14:textId="66086886"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1474F50C" w14:textId="0F2BD4A2"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170" w:type="dxa"/>
            <w:shd w:val="clear" w:color="auto" w:fill="auto"/>
            <w:noWrap/>
            <w:vAlign w:val="center"/>
            <w:hideMark/>
          </w:tcPr>
          <w:p w14:paraId="65E9875A" w14:textId="77777777"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5D04A5" w:rsidRPr="00F02AE1" w14:paraId="1A3D43E3" w14:textId="77777777" w:rsidTr="005D04A5">
        <w:trPr>
          <w:trHeight w:val="300"/>
          <w:jc w:val="center"/>
        </w:trPr>
        <w:tc>
          <w:tcPr>
            <w:tcW w:w="1692" w:type="dxa"/>
            <w:gridSpan w:val="2"/>
            <w:shd w:val="clear" w:color="auto" w:fill="auto"/>
            <w:noWrap/>
            <w:vAlign w:val="center"/>
            <w:hideMark/>
          </w:tcPr>
          <w:p w14:paraId="05E0AF64" w14:textId="77777777"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90" w:type="dxa"/>
            <w:shd w:val="clear" w:color="auto" w:fill="auto"/>
            <w:noWrap/>
            <w:vAlign w:val="center"/>
            <w:hideMark/>
          </w:tcPr>
          <w:p w14:paraId="17B5316C" w14:textId="08887BD8"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5.005</w:t>
            </w:r>
          </w:p>
        </w:tc>
        <w:tc>
          <w:tcPr>
            <w:tcW w:w="1620" w:type="dxa"/>
            <w:shd w:val="clear" w:color="auto" w:fill="auto"/>
            <w:noWrap/>
            <w:vAlign w:val="center"/>
            <w:hideMark/>
          </w:tcPr>
          <w:p w14:paraId="1D35C884" w14:textId="1D35AA32"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0.317</w:t>
            </w:r>
          </w:p>
        </w:tc>
        <w:tc>
          <w:tcPr>
            <w:tcW w:w="900" w:type="dxa"/>
            <w:shd w:val="clear" w:color="auto" w:fill="auto"/>
            <w:noWrap/>
            <w:vAlign w:val="center"/>
            <w:hideMark/>
          </w:tcPr>
          <w:p w14:paraId="335A1FFC"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2389CA95" w14:textId="488A8C95"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4.383</w:t>
            </w:r>
          </w:p>
        </w:tc>
        <w:tc>
          <w:tcPr>
            <w:tcW w:w="810" w:type="dxa"/>
            <w:shd w:val="clear" w:color="auto" w:fill="auto"/>
            <w:noWrap/>
            <w:vAlign w:val="center"/>
            <w:hideMark/>
          </w:tcPr>
          <w:p w14:paraId="782D8D44" w14:textId="7D0147D6"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5.627</w:t>
            </w:r>
          </w:p>
        </w:tc>
        <w:tc>
          <w:tcPr>
            <w:tcW w:w="990" w:type="dxa"/>
          </w:tcPr>
          <w:p w14:paraId="673E24D6" w14:textId="6B9EC4C1"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1.244</w:t>
            </w:r>
          </w:p>
        </w:tc>
        <w:tc>
          <w:tcPr>
            <w:tcW w:w="810" w:type="dxa"/>
            <w:shd w:val="clear" w:color="auto" w:fill="auto"/>
            <w:noWrap/>
            <w:vAlign w:val="center"/>
            <w:hideMark/>
          </w:tcPr>
          <w:p w14:paraId="0691736D" w14:textId="68718D14"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170" w:type="dxa"/>
            <w:shd w:val="clear" w:color="auto" w:fill="auto"/>
            <w:noWrap/>
            <w:vAlign w:val="center"/>
            <w:hideMark/>
          </w:tcPr>
          <w:p w14:paraId="1505CAAE"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1DAAF364" w14:textId="77777777" w:rsidTr="005D04A5">
        <w:trPr>
          <w:trHeight w:val="300"/>
          <w:jc w:val="center"/>
        </w:trPr>
        <w:tc>
          <w:tcPr>
            <w:tcW w:w="1692" w:type="dxa"/>
            <w:gridSpan w:val="2"/>
            <w:shd w:val="clear" w:color="auto" w:fill="auto"/>
            <w:noWrap/>
            <w:vAlign w:val="center"/>
            <w:hideMark/>
          </w:tcPr>
          <w:p w14:paraId="3B622AAA" w14:textId="77777777"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90" w:type="dxa"/>
            <w:shd w:val="clear" w:color="auto" w:fill="auto"/>
            <w:noWrap/>
            <w:vAlign w:val="center"/>
            <w:hideMark/>
          </w:tcPr>
          <w:p w14:paraId="400B955F" w14:textId="6389F28E"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5.490</w:t>
            </w:r>
          </w:p>
        </w:tc>
        <w:tc>
          <w:tcPr>
            <w:tcW w:w="1620" w:type="dxa"/>
            <w:shd w:val="clear" w:color="auto" w:fill="auto"/>
            <w:noWrap/>
            <w:vAlign w:val="center"/>
            <w:hideMark/>
          </w:tcPr>
          <w:p w14:paraId="176E40A5" w14:textId="5864FE35"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0.300</w:t>
            </w:r>
          </w:p>
        </w:tc>
        <w:tc>
          <w:tcPr>
            <w:tcW w:w="900" w:type="dxa"/>
            <w:shd w:val="clear" w:color="auto" w:fill="auto"/>
            <w:noWrap/>
            <w:vAlign w:val="center"/>
            <w:hideMark/>
          </w:tcPr>
          <w:p w14:paraId="7BB2B954" w14:textId="0521A569"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0.366</w:t>
            </w:r>
          </w:p>
        </w:tc>
        <w:tc>
          <w:tcPr>
            <w:tcW w:w="810" w:type="dxa"/>
            <w:shd w:val="clear" w:color="auto" w:fill="auto"/>
            <w:noWrap/>
            <w:vAlign w:val="center"/>
            <w:hideMark/>
          </w:tcPr>
          <w:p w14:paraId="127CBEFC" w14:textId="6499E06F"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4.903</w:t>
            </w:r>
          </w:p>
        </w:tc>
        <w:tc>
          <w:tcPr>
            <w:tcW w:w="810" w:type="dxa"/>
            <w:shd w:val="clear" w:color="auto" w:fill="auto"/>
            <w:noWrap/>
            <w:vAlign w:val="center"/>
            <w:hideMark/>
          </w:tcPr>
          <w:p w14:paraId="56B77993" w14:textId="3C95F53F"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6.079</w:t>
            </w:r>
          </w:p>
        </w:tc>
        <w:tc>
          <w:tcPr>
            <w:tcW w:w="990" w:type="dxa"/>
          </w:tcPr>
          <w:p w14:paraId="72D71BBC" w14:textId="44EF056B"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1.176</w:t>
            </w:r>
          </w:p>
        </w:tc>
        <w:tc>
          <w:tcPr>
            <w:tcW w:w="810" w:type="dxa"/>
            <w:shd w:val="clear" w:color="auto" w:fill="auto"/>
            <w:noWrap/>
            <w:vAlign w:val="center"/>
            <w:hideMark/>
          </w:tcPr>
          <w:p w14:paraId="57BFE6CD" w14:textId="56180726"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0.574</w:t>
            </w:r>
          </w:p>
        </w:tc>
        <w:tc>
          <w:tcPr>
            <w:tcW w:w="1170" w:type="dxa"/>
            <w:shd w:val="clear" w:color="auto" w:fill="auto"/>
            <w:noWrap/>
            <w:vAlign w:val="center"/>
            <w:hideMark/>
          </w:tcPr>
          <w:p w14:paraId="78061D9C"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5D04A5" w:rsidRPr="00F02AE1" w14:paraId="7AED9870" w14:textId="77777777" w:rsidTr="005D04A5">
        <w:trPr>
          <w:trHeight w:val="300"/>
          <w:jc w:val="center"/>
        </w:trPr>
        <w:tc>
          <w:tcPr>
            <w:tcW w:w="645" w:type="dxa"/>
            <w:vMerge w:val="restart"/>
            <w:shd w:val="clear" w:color="auto" w:fill="auto"/>
            <w:noWrap/>
            <w:vAlign w:val="center"/>
            <w:hideMark/>
          </w:tcPr>
          <w:p w14:paraId="424817C6" w14:textId="77777777" w:rsidR="001E5E9A" w:rsidRPr="00F02AE1" w:rsidRDefault="001E5E9A"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47" w:type="dxa"/>
            <w:shd w:val="clear" w:color="auto" w:fill="auto"/>
            <w:vAlign w:val="center"/>
          </w:tcPr>
          <w:p w14:paraId="62C4D59A" w14:textId="77777777" w:rsidR="001E5E9A" w:rsidRPr="00F02AE1" w:rsidRDefault="001E5E9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90" w:type="dxa"/>
            <w:shd w:val="clear" w:color="auto" w:fill="auto"/>
            <w:noWrap/>
            <w:vAlign w:val="center"/>
            <w:hideMark/>
          </w:tcPr>
          <w:p w14:paraId="34436A82" w14:textId="14B2A2A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5.020</w:t>
            </w:r>
          </w:p>
        </w:tc>
        <w:tc>
          <w:tcPr>
            <w:tcW w:w="1620" w:type="dxa"/>
            <w:shd w:val="clear" w:color="auto" w:fill="auto"/>
            <w:noWrap/>
            <w:vAlign w:val="center"/>
            <w:hideMark/>
          </w:tcPr>
          <w:p w14:paraId="1959D6D8" w14:textId="04DBA5FE"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0.403</w:t>
            </w:r>
          </w:p>
        </w:tc>
        <w:tc>
          <w:tcPr>
            <w:tcW w:w="900" w:type="dxa"/>
            <w:shd w:val="clear" w:color="auto" w:fill="auto"/>
            <w:noWrap/>
            <w:vAlign w:val="center"/>
            <w:hideMark/>
          </w:tcPr>
          <w:p w14:paraId="2693D93D" w14:textId="253190D1"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0.145</w:t>
            </w:r>
          </w:p>
        </w:tc>
        <w:tc>
          <w:tcPr>
            <w:tcW w:w="810" w:type="dxa"/>
            <w:shd w:val="clear" w:color="auto" w:fill="auto"/>
            <w:noWrap/>
            <w:vAlign w:val="center"/>
            <w:hideMark/>
          </w:tcPr>
          <w:p w14:paraId="1101B88D" w14:textId="0D258024"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4.228</w:t>
            </w:r>
          </w:p>
        </w:tc>
        <w:tc>
          <w:tcPr>
            <w:tcW w:w="810" w:type="dxa"/>
            <w:shd w:val="clear" w:color="auto" w:fill="auto"/>
            <w:noWrap/>
            <w:vAlign w:val="center"/>
            <w:hideMark/>
          </w:tcPr>
          <w:p w14:paraId="0A11C654" w14:textId="530A19AF"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5.812</w:t>
            </w:r>
          </w:p>
        </w:tc>
        <w:tc>
          <w:tcPr>
            <w:tcW w:w="990" w:type="dxa"/>
          </w:tcPr>
          <w:p w14:paraId="353C4624" w14:textId="20AFA38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1.584</w:t>
            </w:r>
          </w:p>
        </w:tc>
        <w:tc>
          <w:tcPr>
            <w:tcW w:w="810" w:type="dxa"/>
            <w:shd w:val="clear" w:color="auto" w:fill="auto"/>
            <w:noWrap/>
            <w:vAlign w:val="center"/>
            <w:hideMark/>
          </w:tcPr>
          <w:p w14:paraId="66F23478" w14:textId="415000D2"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70" w:type="dxa"/>
            <w:shd w:val="clear" w:color="auto" w:fill="auto"/>
            <w:noWrap/>
            <w:vAlign w:val="center"/>
            <w:hideMark/>
          </w:tcPr>
          <w:p w14:paraId="74D3C305" w14:textId="4ECD0BF8"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0.377</w:t>
            </w:r>
          </w:p>
        </w:tc>
      </w:tr>
      <w:tr w:rsidR="005D04A5" w:rsidRPr="00F02AE1" w14:paraId="3D615E06" w14:textId="77777777" w:rsidTr="005D04A5">
        <w:trPr>
          <w:trHeight w:val="300"/>
          <w:jc w:val="center"/>
        </w:trPr>
        <w:tc>
          <w:tcPr>
            <w:tcW w:w="645" w:type="dxa"/>
            <w:vMerge/>
            <w:shd w:val="clear" w:color="auto" w:fill="auto"/>
            <w:noWrap/>
            <w:vAlign w:val="center"/>
            <w:hideMark/>
          </w:tcPr>
          <w:p w14:paraId="07FE0A2F" w14:textId="77777777" w:rsidR="001E5E9A" w:rsidRPr="00F02AE1" w:rsidRDefault="001E5E9A" w:rsidP="001A0FB5">
            <w:pPr>
              <w:spacing w:line="360" w:lineRule="auto"/>
              <w:rPr>
                <w:rFonts w:eastAsia="Times New Roman" w:cs="Times New Roman"/>
                <w:b/>
                <w:color w:val="000000"/>
              </w:rPr>
            </w:pPr>
          </w:p>
        </w:tc>
        <w:tc>
          <w:tcPr>
            <w:tcW w:w="1047" w:type="dxa"/>
            <w:shd w:val="clear" w:color="auto" w:fill="auto"/>
            <w:vAlign w:val="center"/>
          </w:tcPr>
          <w:p w14:paraId="37D96C8A" w14:textId="77777777" w:rsidR="001E5E9A" w:rsidRPr="00F02AE1" w:rsidRDefault="001E5E9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90" w:type="dxa"/>
            <w:shd w:val="clear" w:color="auto" w:fill="auto"/>
            <w:noWrap/>
            <w:vAlign w:val="center"/>
            <w:hideMark/>
          </w:tcPr>
          <w:p w14:paraId="2B25BE34" w14:textId="11216269"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5.019</w:t>
            </w:r>
          </w:p>
        </w:tc>
        <w:tc>
          <w:tcPr>
            <w:tcW w:w="1620" w:type="dxa"/>
            <w:shd w:val="clear" w:color="auto" w:fill="auto"/>
            <w:noWrap/>
            <w:vAlign w:val="center"/>
            <w:hideMark/>
          </w:tcPr>
          <w:p w14:paraId="61FEA316" w14:textId="198CFE8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0.398</w:t>
            </w:r>
          </w:p>
        </w:tc>
        <w:tc>
          <w:tcPr>
            <w:tcW w:w="900" w:type="dxa"/>
            <w:shd w:val="clear" w:color="auto" w:fill="auto"/>
            <w:noWrap/>
            <w:vAlign w:val="center"/>
            <w:hideMark/>
          </w:tcPr>
          <w:p w14:paraId="00C366CD"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0.112</w:t>
            </w:r>
          </w:p>
        </w:tc>
        <w:tc>
          <w:tcPr>
            <w:tcW w:w="810" w:type="dxa"/>
            <w:shd w:val="clear" w:color="auto" w:fill="auto"/>
            <w:noWrap/>
            <w:vAlign w:val="center"/>
            <w:hideMark/>
          </w:tcPr>
          <w:p w14:paraId="634B77D9" w14:textId="206A65F4"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4.238</w:t>
            </w:r>
          </w:p>
        </w:tc>
        <w:tc>
          <w:tcPr>
            <w:tcW w:w="810" w:type="dxa"/>
            <w:shd w:val="clear" w:color="auto" w:fill="auto"/>
            <w:noWrap/>
            <w:vAlign w:val="center"/>
            <w:hideMark/>
          </w:tcPr>
          <w:p w14:paraId="6141B492" w14:textId="3F406FCB"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5.800</w:t>
            </w:r>
          </w:p>
        </w:tc>
        <w:tc>
          <w:tcPr>
            <w:tcW w:w="990" w:type="dxa"/>
          </w:tcPr>
          <w:p w14:paraId="2A703748" w14:textId="0D213ABA"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1.562</w:t>
            </w:r>
          </w:p>
        </w:tc>
        <w:tc>
          <w:tcPr>
            <w:tcW w:w="810" w:type="dxa"/>
            <w:shd w:val="clear" w:color="auto" w:fill="auto"/>
            <w:noWrap/>
            <w:vAlign w:val="center"/>
            <w:hideMark/>
          </w:tcPr>
          <w:p w14:paraId="30B92A32" w14:textId="645BA25A"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70" w:type="dxa"/>
            <w:shd w:val="clear" w:color="auto" w:fill="auto"/>
            <w:noWrap/>
            <w:vAlign w:val="center"/>
            <w:hideMark/>
          </w:tcPr>
          <w:p w14:paraId="4A947BE2"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0.357</w:t>
            </w:r>
          </w:p>
        </w:tc>
      </w:tr>
      <w:tr w:rsidR="005D04A5" w:rsidRPr="00F02AE1" w14:paraId="2B86E6F4" w14:textId="77777777" w:rsidTr="005D04A5">
        <w:trPr>
          <w:trHeight w:val="300"/>
          <w:jc w:val="center"/>
        </w:trPr>
        <w:tc>
          <w:tcPr>
            <w:tcW w:w="645" w:type="dxa"/>
            <w:vMerge/>
            <w:shd w:val="clear" w:color="auto" w:fill="auto"/>
            <w:noWrap/>
            <w:vAlign w:val="center"/>
            <w:hideMark/>
          </w:tcPr>
          <w:p w14:paraId="5B60EC9C" w14:textId="77777777" w:rsidR="001E5E9A" w:rsidRPr="00F02AE1" w:rsidRDefault="001E5E9A" w:rsidP="001A0FB5">
            <w:pPr>
              <w:spacing w:line="360" w:lineRule="auto"/>
              <w:rPr>
                <w:rFonts w:eastAsia="Times New Roman" w:cs="Times New Roman"/>
                <w:b/>
                <w:color w:val="000000"/>
              </w:rPr>
            </w:pPr>
          </w:p>
        </w:tc>
        <w:tc>
          <w:tcPr>
            <w:tcW w:w="1047" w:type="dxa"/>
            <w:shd w:val="clear" w:color="auto" w:fill="auto"/>
            <w:vAlign w:val="center"/>
          </w:tcPr>
          <w:p w14:paraId="3062141C" w14:textId="77777777" w:rsidR="001E5E9A" w:rsidRPr="00F02AE1" w:rsidRDefault="001E5E9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90" w:type="dxa"/>
            <w:shd w:val="clear" w:color="auto" w:fill="auto"/>
            <w:noWrap/>
            <w:vAlign w:val="center"/>
            <w:hideMark/>
          </w:tcPr>
          <w:p w14:paraId="3DAA3E2E" w14:textId="63DEE64B"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5.018</w:t>
            </w:r>
          </w:p>
        </w:tc>
        <w:tc>
          <w:tcPr>
            <w:tcW w:w="1620" w:type="dxa"/>
            <w:shd w:val="clear" w:color="auto" w:fill="auto"/>
            <w:noWrap/>
            <w:vAlign w:val="center"/>
            <w:hideMark/>
          </w:tcPr>
          <w:p w14:paraId="4720338B" w14:textId="05EBFE3B"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0.397</w:t>
            </w:r>
          </w:p>
        </w:tc>
        <w:tc>
          <w:tcPr>
            <w:tcW w:w="900" w:type="dxa"/>
            <w:shd w:val="clear" w:color="auto" w:fill="auto"/>
            <w:noWrap/>
            <w:vAlign w:val="center"/>
            <w:hideMark/>
          </w:tcPr>
          <w:p w14:paraId="39662441" w14:textId="40A1849B"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0.104</w:t>
            </w:r>
          </w:p>
        </w:tc>
        <w:tc>
          <w:tcPr>
            <w:tcW w:w="810" w:type="dxa"/>
            <w:shd w:val="clear" w:color="auto" w:fill="auto"/>
            <w:noWrap/>
            <w:vAlign w:val="center"/>
            <w:hideMark/>
          </w:tcPr>
          <w:p w14:paraId="1E899367" w14:textId="2831C5AD"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4.240</w:t>
            </w:r>
          </w:p>
        </w:tc>
        <w:tc>
          <w:tcPr>
            <w:tcW w:w="810" w:type="dxa"/>
            <w:shd w:val="clear" w:color="auto" w:fill="auto"/>
            <w:noWrap/>
            <w:vAlign w:val="center"/>
            <w:hideMark/>
          </w:tcPr>
          <w:p w14:paraId="1EE89C54" w14:textId="63A5752A"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5.800</w:t>
            </w:r>
          </w:p>
        </w:tc>
        <w:tc>
          <w:tcPr>
            <w:tcW w:w="990" w:type="dxa"/>
          </w:tcPr>
          <w:p w14:paraId="23B8079A" w14:textId="4ED6AC63"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1.560</w:t>
            </w:r>
          </w:p>
        </w:tc>
        <w:tc>
          <w:tcPr>
            <w:tcW w:w="810" w:type="dxa"/>
            <w:shd w:val="clear" w:color="auto" w:fill="auto"/>
            <w:noWrap/>
            <w:vAlign w:val="center"/>
            <w:hideMark/>
          </w:tcPr>
          <w:p w14:paraId="5CC2080C" w14:textId="2E057DCE"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70" w:type="dxa"/>
            <w:shd w:val="clear" w:color="auto" w:fill="auto"/>
            <w:noWrap/>
            <w:vAlign w:val="center"/>
            <w:hideMark/>
          </w:tcPr>
          <w:p w14:paraId="1ABBA3C8" w14:textId="77777777" w:rsidR="001E5E9A" w:rsidRPr="00F02AE1" w:rsidRDefault="001E5E9A" w:rsidP="001A0FB5">
            <w:pPr>
              <w:spacing w:line="360" w:lineRule="auto"/>
              <w:jc w:val="center"/>
              <w:rPr>
                <w:rFonts w:eastAsia="Times New Roman" w:cs="Times New Roman"/>
                <w:color w:val="000000"/>
              </w:rPr>
            </w:pPr>
            <w:r w:rsidRPr="00F02AE1">
              <w:rPr>
                <w:rFonts w:eastAsia="Times New Roman" w:cs="Times New Roman"/>
                <w:color w:val="000000"/>
              </w:rPr>
              <w:t>0.351</w:t>
            </w:r>
          </w:p>
        </w:tc>
      </w:tr>
    </w:tbl>
    <w:p w14:paraId="43E2CB78" w14:textId="77777777" w:rsidR="00D5685C" w:rsidRPr="00F02AE1" w:rsidRDefault="00D5685C" w:rsidP="001A0FB5">
      <w:pPr>
        <w:spacing w:line="360" w:lineRule="auto"/>
        <w:ind w:left="360"/>
        <w:rPr>
          <w:rFonts w:eastAsia="Times New Roman" w:cs="Times New Roman"/>
          <w:b/>
          <w:bCs/>
          <w:color w:val="000000"/>
        </w:rPr>
      </w:pPr>
    </w:p>
    <w:p w14:paraId="6EA497A7" w14:textId="07557356" w:rsidR="00D5685C" w:rsidRPr="00F02AE1" w:rsidRDefault="004D3C25" w:rsidP="001A0FB5">
      <w:pPr>
        <w:spacing w:line="360" w:lineRule="auto"/>
        <w:ind w:left="360"/>
        <w:rPr>
          <w:rFonts w:eastAsia="Times New Roman" w:cs="Times New Roman"/>
          <w:bCs/>
          <w:color w:val="000000"/>
        </w:rPr>
      </w:pPr>
      <w:r w:rsidRPr="00F02AE1">
        <w:rPr>
          <w:rFonts w:eastAsia="Times New Roman" w:cs="Times New Roman"/>
          <w:b/>
          <w:bCs/>
          <w:color w:val="000000"/>
        </w:rPr>
        <w:t>Table 3</w:t>
      </w:r>
      <w:r w:rsidR="00CE6E34" w:rsidRPr="00F02AE1">
        <w:rPr>
          <w:rFonts w:eastAsia="Times New Roman" w:cs="Times New Roman"/>
          <w:b/>
          <w:bCs/>
          <w:color w:val="000000"/>
        </w:rPr>
        <w:t>.1b:</w:t>
      </w:r>
      <w:r w:rsidR="00CE6E34" w:rsidRPr="00F02AE1">
        <w:rPr>
          <w:rFonts w:eastAsia="Times New Roman" w:cs="Times New Roman"/>
          <w:bCs/>
          <w:color w:val="000000"/>
        </w:rPr>
        <w:t xml:space="preserve"> </w:t>
      </w:r>
      <w:r w:rsidR="005D04A5"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D04A5" w:rsidRPr="00F02AE1">
        <w:rPr>
          <w:rFonts w:eastAsia="Times New Roman" w:cs="Times New Roman"/>
          <w:color w:val="222222"/>
          <w:shd w:val="clear" w:color="auto" w:fill="FFFFFF"/>
        </w:rPr>
        <w:t> </w:t>
      </w:r>
      <w:r w:rsidR="005D04A5" w:rsidRPr="00F02AE1">
        <w:rPr>
          <w:rFonts w:eastAsia="Times New Roman" w:cs="Times New Roman"/>
          <w:color w:val="000000"/>
          <w:shd w:val="clear" w:color="auto" w:fill="FFFFFF"/>
        </w:rPr>
        <w:t>variable</w:t>
      </w:r>
      <w:proofErr w:type="gramEnd"/>
      <w:r w:rsidR="005D04A5"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5D04A5" w:rsidRPr="00F02AE1">
        <w:rPr>
          <w:rFonts w:eastAsia="Times New Roman" w:cs="Times New Roman"/>
          <w:color w:val="000000"/>
          <w:shd w:val="clear" w:color="auto" w:fill="FFFFFF"/>
        </w:rPr>
        <w:t xml:space="preserve"> is included in the imputation model</w:t>
      </w:r>
    </w:p>
    <w:tbl>
      <w:tblPr>
        <w:tblW w:w="95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1092"/>
        <w:gridCol w:w="978"/>
        <w:gridCol w:w="1452"/>
        <w:gridCol w:w="836"/>
        <w:gridCol w:w="810"/>
        <w:gridCol w:w="810"/>
        <w:gridCol w:w="990"/>
        <w:gridCol w:w="810"/>
        <w:gridCol w:w="1144"/>
      </w:tblGrid>
      <w:tr w:rsidR="00220717" w:rsidRPr="00F02AE1" w14:paraId="39FA8C17" w14:textId="77777777" w:rsidTr="005D04A5">
        <w:trPr>
          <w:trHeight w:val="300"/>
          <w:jc w:val="center"/>
        </w:trPr>
        <w:tc>
          <w:tcPr>
            <w:tcW w:w="1737" w:type="dxa"/>
            <w:gridSpan w:val="2"/>
            <w:shd w:val="clear" w:color="auto" w:fill="auto"/>
            <w:noWrap/>
            <w:vAlign w:val="center"/>
            <w:hideMark/>
          </w:tcPr>
          <w:p w14:paraId="30D214FF" w14:textId="77777777" w:rsidR="00692B0A" w:rsidRPr="00F02AE1" w:rsidRDefault="00692B0A" w:rsidP="001A0FB5">
            <w:pPr>
              <w:spacing w:line="360" w:lineRule="auto"/>
              <w:rPr>
                <w:rFonts w:eastAsia="Times New Roman" w:cs="Times New Roman"/>
                <w:b/>
                <w:color w:val="000000"/>
              </w:rPr>
            </w:pPr>
          </w:p>
        </w:tc>
        <w:tc>
          <w:tcPr>
            <w:tcW w:w="978" w:type="dxa"/>
            <w:shd w:val="clear" w:color="auto" w:fill="auto"/>
            <w:noWrap/>
            <w:vAlign w:val="center"/>
            <w:hideMark/>
          </w:tcPr>
          <w:p w14:paraId="067C359C" w14:textId="77777777"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452" w:type="dxa"/>
            <w:shd w:val="clear" w:color="auto" w:fill="auto"/>
            <w:noWrap/>
            <w:vAlign w:val="center"/>
            <w:hideMark/>
          </w:tcPr>
          <w:p w14:paraId="66215346" w14:textId="3C5BDC72" w:rsidR="00692B0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836" w:type="dxa"/>
            <w:shd w:val="clear" w:color="auto" w:fill="auto"/>
            <w:noWrap/>
            <w:vAlign w:val="center"/>
            <w:hideMark/>
          </w:tcPr>
          <w:p w14:paraId="278487B6" w14:textId="082CE0F9" w:rsidR="00692B0A" w:rsidRPr="00F02AE1" w:rsidRDefault="005D04A5"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22571E72" w14:textId="40861814" w:rsidR="00692B0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0337C047" w14:textId="5A12559A" w:rsidR="00692B0A"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4E85B644" w14:textId="2F03C946"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0CD81480" w14:textId="6C35297E"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144" w:type="dxa"/>
            <w:shd w:val="clear" w:color="auto" w:fill="auto"/>
            <w:noWrap/>
            <w:vAlign w:val="center"/>
            <w:hideMark/>
          </w:tcPr>
          <w:p w14:paraId="58972886" w14:textId="77777777"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220717" w:rsidRPr="00F02AE1" w14:paraId="342E4EB2" w14:textId="77777777" w:rsidTr="005D04A5">
        <w:trPr>
          <w:trHeight w:val="300"/>
          <w:jc w:val="center"/>
        </w:trPr>
        <w:tc>
          <w:tcPr>
            <w:tcW w:w="1737" w:type="dxa"/>
            <w:gridSpan w:val="2"/>
            <w:shd w:val="clear" w:color="auto" w:fill="auto"/>
            <w:noWrap/>
            <w:vAlign w:val="center"/>
            <w:hideMark/>
          </w:tcPr>
          <w:p w14:paraId="5BDD1CBB" w14:textId="77777777"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978" w:type="dxa"/>
            <w:shd w:val="clear" w:color="auto" w:fill="auto"/>
            <w:noWrap/>
            <w:vAlign w:val="center"/>
            <w:hideMark/>
          </w:tcPr>
          <w:p w14:paraId="4CA40B9F" w14:textId="5CB373C0"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5.005</w:t>
            </w:r>
          </w:p>
        </w:tc>
        <w:tc>
          <w:tcPr>
            <w:tcW w:w="1452" w:type="dxa"/>
            <w:shd w:val="clear" w:color="auto" w:fill="auto"/>
            <w:noWrap/>
            <w:vAlign w:val="center"/>
            <w:hideMark/>
          </w:tcPr>
          <w:p w14:paraId="4C5EBCDC" w14:textId="1ECBFCEF"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0.317</w:t>
            </w:r>
          </w:p>
        </w:tc>
        <w:tc>
          <w:tcPr>
            <w:tcW w:w="836" w:type="dxa"/>
            <w:shd w:val="clear" w:color="auto" w:fill="auto"/>
            <w:noWrap/>
            <w:vAlign w:val="center"/>
            <w:hideMark/>
          </w:tcPr>
          <w:p w14:paraId="6980258D" w14:textId="77777777"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742D860F" w14:textId="1C1B5251"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4.383</w:t>
            </w:r>
          </w:p>
        </w:tc>
        <w:tc>
          <w:tcPr>
            <w:tcW w:w="810" w:type="dxa"/>
            <w:shd w:val="clear" w:color="auto" w:fill="auto"/>
            <w:noWrap/>
            <w:vAlign w:val="center"/>
            <w:hideMark/>
          </w:tcPr>
          <w:p w14:paraId="117CE69D" w14:textId="16B2F975"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5.627</w:t>
            </w:r>
          </w:p>
        </w:tc>
        <w:tc>
          <w:tcPr>
            <w:tcW w:w="990" w:type="dxa"/>
          </w:tcPr>
          <w:p w14:paraId="07F41B8C" w14:textId="3F4D523B"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1.244</w:t>
            </w:r>
          </w:p>
        </w:tc>
        <w:tc>
          <w:tcPr>
            <w:tcW w:w="810" w:type="dxa"/>
            <w:shd w:val="clear" w:color="auto" w:fill="auto"/>
            <w:noWrap/>
            <w:vAlign w:val="center"/>
            <w:hideMark/>
          </w:tcPr>
          <w:p w14:paraId="7FA7BD91" w14:textId="7AAE3354"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144" w:type="dxa"/>
            <w:shd w:val="clear" w:color="auto" w:fill="auto"/>
            <w:noWrap/>
            <w:vAlign w:val="center"/>
            <w:hideMark/>
          </w:tcPr>
          <w:p w14:paraId="61206E24" w14:textId="77777777"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6871EAC4" w14:textId="77777777" w:rsidTr="005D04A5">
        <w:trPr>
          <w:trHeight w:val="300"/>
          <w:jc w:val="center"/>
        </w:trPr>
        <w:tc>
          <w:tcPr>
            <w:tcW w:w="1737" w:type="dxa"/>
            <w:gridSpan w:val="2"/>
            <w:shd w:val="clear" w:color="auto" w:fill="auto"/>
            <w:noWrap/>
            <w:vAlign w:val="center"/>
            <w:hideMark/>
          </w:tcPr>
          <w:p w14:paraId="6F8DC08D" w14:textId="77777777"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978" w:type="dxa"/>
            <w:shd w:val="clear" w:color="auto" w:fill="auto"/>
            <w:noWrap/>
            <w:vAlign w:val="center"/>
            <w:hideMark/>
          </w:tcPr>
          <w:p w14:paraId="2C20E2C6" w14:textId="38EA9D8E"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5.490</w:t>
            </w:r>
          </w:p>
        </w:tc>
        <w:tc>
          <w:tcPr>
            <w:tcW w:w="1452" w:type="dxa"/>
            <w:shd w:val="clear" w:color="auto" w:fill="auto"/>
            <w:noWrap/>
            <w:vAlign w:val="center"/>
            <w:hideMark/>
          </w:tcPr>
          <w:p w14:paraId="04A8A205" w14:textId="7EF7786E"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0.300</w:t>
            </w:r>
          </w:p>
        </w:tc>
        <w:tc>
          <w:tcPr>
            <w:tcW w:w="836" w:type="dxa"/>
            <w:shd w:val="clear" w:color="auto" w:fill="auto"/>
            <w:noWrap/>
            <w:vAlign w:val="center"/>
            <w:hideMark/>
          </w:tcPr>
          <w:p w14:paraId="545C565C" w14:textId="6EC5519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0.366</w:t>
            </w:r>
          </w:p>
        </w:tc>
        <w:tc>
          <w:tcPr>
            <w:tcW w:w="810" w:type="dxa"/>
            <w:shd w:val="clear" w:color="auto" w:fill="auto"/>
            <w:noWrap/>
            <w:vAlign w:val="center"/>
            <w:hideMark/>
          </w:tcPr>
          <w:p w14:paraId="7569D844" w14:textId="2B24332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4.903</w:t>
            </w:r>
          </w:p>
        </w:tc>
        <w:tc>
          <w:tcPr>
            <w:tcW w:w="810" w:type="dxa"/>
            <w:shd w:val="clear" w:color="auto" w:fill="auto"/>
            <w:noWrap/>
            <w:vAlign w:val="center"/>
            <w:hideMark/>
          </w:tcPr>
          <w:p w14:paraId="789AA887" w14:textId="2C0E2D15"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6.079</w:t>
            </w:r>
          </w:p>
        </w:tc>
        <w:tc>
          <w:tcPr>
            <w:tcW w:w="990" w:type="dxa"/>
          </w:tcPr>
          <w:p w14:paraId="14C47B42" w14:textId="14586612"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1.176</w:t>
            </w:r>
          </w:p>
        </w:tc>
        <w:tc>
          <w:tcPr>
            <w:tcW w:w="810" w:type="dxa"/>
            <w:shd w:val="clear" w:color="auto" w:fill="auto"/>
            <w:noWrap/>
            <w:vAlign w:val="center"/>
            <w:hideMark/>
          </w:tcPr>
          <w:p w14:paraId="60403EBF" w14:textId="3AD1916B"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0.574</w:t>
            </w:r>
          </w:p>
        </w:tc>
        <w:tc>
          <w:tcPr>
            <w:tcW w:w="1144" w:type="dxa"/>
            <w:shd w:val="clear" w:color="auto" w:fill="auto"/>
            <w:noWrap/>
            <w:vAlign w:val="center"/>
            <w:hideMark/>
          </w:tcPr>
          <w:p w14:paraId="1BB42165" w14:textId="77777777"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5CF64078" w14:textId="77777777" w:rsidTr="005D04A5">
        <w:trPr>
          <w:trHeight w:val="300"/>
          <w:jc w:val="center"/>
        </w:trPr>
        <w:tc>
          <w:tcPr>
            <w:tcW w:w="645" w:type="dxa"/>
            <w:vMerge w:val="restart"/>
            <w:shd w:val="clear" w:color="auto" w:fill="auto"/>
            <w:noWrap/>
            <w:vAlign w:val="center"/>
            <w:hideMark/>
          </w:tcPr>
          <w:p w14:paraId="7548618D" w14:textId="77777777" w:rsidR="00692B0A" w:rsidRPr="00F02AE1" w:rsidRDefault="00692B0A"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1092" w:type="dxa"/>
            <w:shd w:val="clear" w:color="auto" w:fill="auto"/>
            <w:vAlign w:val="center"/>
          </w:tcPr>
          <w:p w14:paraId="74D36431" w14:textId="77777777" w:rsidR="00692B0A" w:rsidRPr="00F02AE1" w:rsidRDefault="00692B0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978" w:type="dxa"/>
            <w:shd w:val="clear" w:color="auto" w:fill="auto"/>
            <w:noWrap/>
            <w:vAlign w:val="center"/>
            <w:hideMark/>
          </w:tcPr>
          <w:p w14:paraId="6CB7A34F" w14:textId="77777777"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5.013</w:t>
            </w:r>
          </w:p>
        </w:tc>
        <w:tc>
          <w:tcPr>
            <w:tcW w:w="1452" w:type="dxa"/>
            <w:shd w:val="clear" w:color="auto" w:fill="auto"/>
            <w:noWrap/>
            <w:vAlign w:val="center"/>
            <w:hideMark/>
          </w:tcPr>
          <w:p w14:paraId="5C01031C" w14:textId="3DEBC57A"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0.376</w:t>
            </w:r>
          </w:p>
        </w:tc>
        <w:tc>
          <w:tcPr>
            <w:tcW w:w="836" w:type="dxa"/>
            <w:shd w:val="clear" w:color="auto" w:fill="auto"/>
            <w:noWrap/>
            <w:vAlign w:val="center"/>
            <w:hideMark/>
          </w:tcPr>
          <w:p w14:paraId="2DE13B4A" w14:textId="5A4071EA"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0.116</w:t>
            </w:r>
          </w:p>
        </w:tc>
        <w:tc>
          <w:tcPr>
            <w:tcW w:w="810" w:type="dxa"/>
            <w:shd w:val="clear" w:color="auto" w:fill="auto"/>
            <w:noWrap/>
            <w:vAlign w:val="center"/>
            <w:hideMark/>
          </w:tcPr>
          <w:p w14:paraId="34AC51DC" w14:textId="3825ED2A"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4.274</w:t>
            </w:r>
          </w:p>
        </w:tc>
        <w:tc>
          <w:tcPr>
            <w:tcW w:w="810" w:type="dxa"/>
            <w:shd w:val="clear" w:color="auto" w:fill="auto"/>
            <w:noWrap/>
            <w:vAlign w:val="center"/>
            <w:hideMark/>
          </w:tcPr>
          <w:p w14:paraId="51CD45CE" w14:textId="70035232"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5.752</w:t>
            </w:r>
          </w:p>
        </w:tc>
        <w:tc>
          <w:tcPr>
            <w:tcW w:w="990" w:type="dxa"/>
          </w:tcPr>
          <w:p w14:paraId="6FF5D49E" w14:textId="1E5082B4"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1.478</w:t>
            </w:r>
          </w:p>
        </w:tc>
        <w:tc>
          <w:tcPr>
            <w:tcW w:w="810" w:type="dxa"/>
            <w:shd w:val="clear" w:color="auto" w:fill="auto"/>
            <w:noWrap/>
            <w:vAlign w:val="center"/>
            <w:hideMark/>
          </w:tcPr>
          <w:p w14:paraId="4AFBC45B" w14:textId="50B94E1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44" w:type="dxa"/>
            <w:shd w:val="clear" w:color="auto" w:fill="auto"/>
            <w:noWrap/>
            <w:vAlign w:val="center"/>
            <w:hideMark/>
          </w:tcPr>
          <w:p w14:paraId="37A8ACB4" w14:textId="6885A7E1"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0.268</w:t>
            </w:r>
          </w:p>
        </w:tc>
      </w:tr>
      <w:tr w:rsidR="00220717" w:rsidRPr="00F02AE1" w14:paraId="58634CD3" w14:textId="77777777" w:rsidTr="005D04A5">
        <w:trPr>
          <w:trHeight w:val="300"/>
          <w:jc w:val="center"/>
        </w:trPr>
        <w:tc>
          <w:tcPr>
            <w:tcW w:w="645" w:type="dxa"/>
            <w:vMerge/>
            <w:shd w:val="clear" w:color="auto" w:fill="auto"/>
            <w:noWrap/>
            <w:vAlign w:val="center"/>
            <w:hideMark/>
          </w:tcPr>
          <w:p w14:paraId="6E141595" w14:textId="77777777" w:rsidR="00692B0A" w:rsidRPr="00F02AE1" w:rsidRDefault="00692B0A" w:rsidP="001A0FB5">
            <w:pPr>
              <w:spacing w:line="360" w:lineRule="auto"/>
              <w:rPr>
                <w:rFonts w:eastAsia="Times New Roman" w:cs="Times New Roman"/>
                <w:b/>
                <w:color w:val="000000"/>
              </w:rPr>
            </w:pPr>
          </w:p>
        </w:tc>
        <w:tc>
          <w:tcPr>
            <w:tcW w:w="1092" w:type="dxa"/>
            <w:shd w:val="clear" w:color="auto" w:fill="auto"/>
            <w:vAlign w:val="center"/>
          </w:tcPr>
          <w:p w14:paraId="138CD4BE" w14:textId="77777777" w:rsidR="00692B0A" w:rsidRPr="00F02AE1" w:rsidRDefault="00692B0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978" w:type="dxa"/>
            <w:shd w:val="clear" w:color="auto" w:fill="auto"/>
            <w:noWrap/>
            <w:vAlign w:val="center"/>
            <w:hideMark/>
          </w:tcPr>
          <w:p w14:paraId="1CCA27CF" w14:textId="0DC44916"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5.017</w:t>
            </w:r>
          </w:p>
        </w:tc>
        <w:tc>
          <w:tcPr>
            <w:tcW w:w="1452" w:type="dxa"/>
            <w:shd w:val="clear" w:color="auto" w:fill="auto"/>
            <w:noWrap/>
            <w:vAlign w:val="center"/>
            <w:hideMark/>
          </w:tcPr>
          <w:p w14:paraId="1265FF2D" w14:textId="3AE96101"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0.372</w:t>
            </w:r>
          </w:p>
        </w:tc>
        <w:tc>
          <w:tcPr>
            <w:tcW w:w="836" w:type="dxa"/>
            <w:shd w:val="clear" w:color="auto" w:fill="auto"/>
            <w:noWrap/>
            <w:vAlign w:val="center"/>
            <w:hideMark/>
          </w:tcPr>
          <w:p w14:paraId="6DFB260E" w14:textId="56D5B753"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0.096</w:t>
            </w:r>
          </w:p>
        </w:tc>
        <w:tc>
          <w:tcPr>
            <w:tcW w:w="810" w:type="dxa"/>
            <w:shd w:val="clear" w:color="auto" w:fill="auto"/>
            <w:noWrap/>
            <w:vAlign w:val="center"/>
            <w:hideMark/>
          </w:tcPr>
          <w:p w14:paraId="56EFD694" w14:textId="2EE771EA"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4.286</w:t>
            </w:r>
          </w:p>
        </w:tc>
        <w:tc>
          <w:tcPr>
            <w:tcW w:w="810" w:type="dxa"/>
            <w:shd w:val="clear" w:color="auto" w:fill="auto"/>
            <w:noWrap/>
            <w:vAlign w:val="center"/>
            <w:hideMark/>
          </w:tcPr>
          <w:p w14:paraId="4A07D065" w14:textId="0ED961BF"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5.748</w:t>
            </w:r>
          </w:p>
        </w:tc>
        <w:tc>
          <w:tcPr>
            <w:tcW w:w="990" w:type="dxa"/>
          </w:tcPr>
          <w:p w14:paraId="7ADA309F" w14:textId="11B2F5C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1.462</w:t>
            </w:r>
          </w:p>
        </w:tc>
        <w:tc>
          <w:tcPr>
            <w:tcW w:w="810" w:type="dxa"/>
            <w:shd w:val="clear" w:color="auto" w:fill="auto"/>
            <w:noWrap/>
            <w:vAlign w:val="center"/>
            <w:hideMark/>
          </w:tcPr>
          <w:p w14:paraId="28D28A5C" w14:textId="44EAB2CD"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44" w:type="dxa"/>
            <w:shd w:val="clear" w:color="auto" w:fill="auto"/>
            <w:noWrap/>
            <w:vAlign w:val="center"/>
            <w:hideMark/>
          </w:tcPr>
          <w:p w14:paraId="3012B2D4" w14:textId="40C526C4"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0.253</w:t>
            </w:r>
          </w:p>
        </w:tc>
      </w:tr>
      <w:tr w:rsidR="00220717" w:rsidRPr="00F02AE1" w14:paraId="596194FC" w14:textId="77777777" w:rsidTr="005D04A5">
        <w:trPr>
          <w:trHeight w:val="300"/>
          <w:jc w:val="center"/>
        </w:trPr>
        <w:tc>
          <w:tcPr>
            <w:tcW w:w="645" w:type="dxa"/>
            <w:vMerge/>
            <w:shd w:val="clear" w:color="auto" w:fill="auto"/>
            <w:noWrap/>
            <w:vAlign w:val="center"/>
            <w:hideMark/>
          </w:tcPr>
          <w:p w14:paraId="74872460" w14:textId="77777777" w:rsidR="00692B0A" w:rsidRPr="00F02AE1" w:rsidRDefault="00692B0A" w:rsidP="001A0FB5">
            <w:pPr>
              <w:spacing w:line="360" w:lineRule="auto"/>
              <w:rPr>
                <w:rFonts w:eastAsia="Times New Roman" w:cs="Times New Roman"/>
                <w:b/>
                <w:color w:val="000000"/>
              </w:rPr>
            </w:pPr>
          </w:p>
        </w:tc>
        <w:tc>
          <w:tcPr>
            <w:tcW w:w="1092" w:type="dxa"/>
            <w:shd w:val="clear" w:color="auto" w:fill="auto"/>
            <w:vAlign w:val="center"/>
          </w:tcPr>
          <w:p w14:paraId="7F8B5C06" w14:textId="77777777" w:rsidR="00692B0A" w:rsidRPr="00F02AE1" w:rsidRDefault="00692B0A"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978" w:type="dxa"/>
            <w:shd w:val="clear" w:color="auto" w:fill="auto"/>
            <w:noWrap/>
            <w:vAlign w:val="center"/>
            <w:hideMark/>
          </w:tcPr>
          <w:p w14:paraId="20565AC7" w14:textId="022C25DA"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5.015</w:t>
            </w:r>
          </w:p>
        </w:tc>
        <w:tc>
          <w:tcPr>
            <w:tcW w:w="1452" w:type="dxa"/>
            <w:shd w:val="clear" w:color="auto" w:fill="auto"/>
            <w:noWrap/>
            <w:vAlign w:val="center"/>
            <w:hideMark/>
          </w:tcPr>
          <w:p w14:paraId="2BE53CDE" w14:textId="4654EBD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0.371</w:t>
            </w:r>
          </w:p>
        </w:tc>
        <w:tc>
          <w:tcPr>
            <w:tcW w:w="836" w:type="dxa"/>
            <w:shd w:val="clear" w:color="auto" w:fill="auto"/>
            <w:noWrap/>
            <w:vAlign w:val="center"/>
            <w:hideMark/>
          </w:tcPr>
          <w:p w14:paraId="145CC972" w14:textId="321D6196"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0.092</w:t>
            </w:r>
          </w:p>
        </w:tc>
        <w:tc>
          <w:tcPr>
            <w:tcW w:w="810" w:type="dxa"/>
            <w:shd w:val="clear" w:color="auto" w:fill="auto"/>
            <w:noWrap/>
            <w:vAlign w:val="center"/>
            <w:hideMark/>
          </w:tcPr>
          <w:p w14:paraId="46A8E81D" w14:textId="16DB2F83"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4.288</w:t>
            </w:r>
          </w:p>
        </w:tc>
        <w:tc>
          <w:tcPr>
            <w:tcW w:w="810" w:type="dxa"/>
            <w:shd w:val="clear" w:color="auto" w:fill="auto"/>
            <w:noWrap/>
            <w:vAlign w:val="center"/>
            <w:hideMark/>
          </w:tcPr>
          <w:p w14:paraId="58DD883C" w14:textId="1F9E4359"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5.743</w:t>
            </w:r>
          </w:p>
        </w:tc>
        <w:tc>
          <w:tcPr>
            <w:tcW w:w="990" w:type="dxa"/>
          </w:tcPr>
          <w:p w14:paraId="467C70E5" w14:textId="198BAA96"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1.455</w:t>
            </w:r>
          </w:p>
        </w:tc>
        <w:tc>
          <w:tcPr>
            <w:tcW w:w="810" w:type="dxa"/>
            <w:shd w:val="clear" w:color="auto" w:fill="auto"/>
            <w:noWrap/>
            <w:vAlign w:val="center"/>
            <w:hideMark/>
          </w:tcPr>
          <w:p w14:paraId="45C04E9F" w14:textId="1F882EE9"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144" w:type="dxa"/>
            <w:shd w:val="clear" w:color="auto" w:fill="auto"/>
            <w:noWrap/>
            <w:vAlign w:val="center"/>
            <w:hideMark/>
          </w:tcPr>
          <w:p w14:paraId="7D950805" w14:textId="7F666628" w:rsidR="00692B0A" w:rsidRPr="00F02AE1" w:rsidRDefault="00692B0A" w:rsidP="001A0FB5">
            <w:pPr>
              <w:spacing w:line="360" w:lineRule="auto"/>
              <w:jc w:val="center"/>
              <w:rPr>
                <w:rFonts w:eastAsia="Times New Roman" w:cs="Times New Roman"/>
                <w:color w:val="000000"/>
              </w:rPr>
            </w:pPr>
            <w:r w:rsidRPr="00F02AE1">
              <w:rPr>
                <w:rFonts w:eastAsia="Times New Roman" w:cs="Times New Roman"/>
                <w:color w:val="000000"/>
              </w:rPr>
              <w:t>0.247</w:t>
            </w:r>
          </w:p>
        </w:tc>
      </w:tr>
    </w:tbl>
    <w:p w14:paraId="0F9D7A6A" w14:textId="77777777" w:rsidR="00CE6E34" w:rsidRPr="00F02AE1" w:rsidRDefault="00CE6E34" w:rsidP="001A0FB5">
      <w:pPr>
        <w:spacing w:line="360" w:lineRule="auto"/>
        <w:rPr>
          <w:rFonts w:cs="Times New Roman"/>
          <w:b/>
        </w:rPr>
      </w:pPr>
    </w:p>
    <w:p w14:paraId="722EC63F" w14:textId="77777777" w:rsidR="005A7836" w:rsidRPr="00F02AE1" w:rsidRDefault="005A7836">
      <w:pPr>
        <w:rPr>
          <w:rFonts w:eastAsia="Times New Roman" w:cs="Times New Roman"/>
          <w:b/>
          <w:bCs/>
          <w:color w:val="222222"/>
          <w:shd w:val="clear" w:color="auto" w:fill="FFFFFF"/>
        </w:rPr>
      </w:pPr>
      <w:r w:rsidRPr="00F02AE1">
        <w:rPr>
          <w:rFonts w:eastAsia="Times New Roman" w:cs="Times New Roman"/>
          <w:b/>
          <w:bCs/>
          <w:color w:val="222222"/>
          <w:shd w:val="clear" w:color="auto" w:fill="FFFFFF"/>
        </w:rPr>
        <w:br w:type="page"/>
      </w:r>
    </w:p>
    <w:p w14:paraId="35DB8942" w14:textId="73467CCD" w:rsidR="005D04A5" w:rsidRPr="00F02AE1" w:rsidRDefault="005D04A5" w:rsidP="005D04A5">
      <w:pPr>
        <w:pStyle w:val="ListParagraph"/>
        <w:numPr>
          <w:ilvl w:val="0"/>
          <w:numId w:val="17"/>
        </w:numPr>
        <w:spacing w:line="360" w:lineRule="auto"/>
        <w:rPr>
          <w:rFonts w:eastAsia="Times New Roman" w:cs="Times New Roman"/>
          <w:b/>
        </w:rPr>
      </w:pPr>
      <w:r w:rsidRPr="00F02AE1">
        <w:rPr>
          <w:rFonts w:eastAsia="Times New Roman" w:cs="Times New Roman"/>
          <w:b/>
          <w:bCs/>
          <w:color w:val="222222"/>
          <w:shd w:val="clear" w:color="auto" w:fill="FFFFFF"/>
        </w:rPr>
        <w:lastRenderedPageBreak/>
        <w:t>Missingness is introduced on the</w:t>
      </w:r>
      <w:r w:rsidRPr="00F02AE1">
        <w:rPr>
          <w:rStyle w:val="apple-converted-space"/>
          <w:rFonts w:eastAsia="Times New Roman" w:cs="Times New Roman"/>
          <w:b/>
          <w:bCs/>
          <w:color w:val="222222"/>
          <w:shd w:val="clear" w:color="auto" w:fill="FFFFFF"/>
        </w:rPr>
        <w:t> </w:t>
      </w:r>
      <w:r w:rsidRPr="00F02AE1">
        <w:rPr>
          <w:rFonts w:eastAsia="Times New Roman" w:cs="Times New Roman"/>
          <w:b/>
          <w:bCs/>
          <w:color w:val="222222"/>
          <w:shd w:val="clear" w:color="auto" w:fill="FFFFFF"/>
        </w:rPr>
        <w:t xml:space="preserve">variable in the treatment group only; true treatment effect </w:t>
      </w:r>
      <m:oMath>
        <m:r>
          <m:rPr>
            <m:sty m:val="bi"/>
          </m:rPr>
          <w:rPr>
            <w:rFonts w:ascii="Cambria Math" w:eastAsia="Times New Roman" w:hAnsi="Cambria Math" w:cs="Times New Roman"/>
            <w:color w:val="222222"/>
            <w:shd w:val="clear" w:color="auto" w:fill="FFFFFF"/>
          </w:rPr>
          <m:t>γ=5.000</m:t>
        </m:r>
      </m:oMath>
    </w:p>
    <w:p w14:paraId="41074216" w14:textId="0B660EF1" w:rsidR="00CE6E34" w:rsidRPr="00F02AE1" w:rsidRDefault="005D04A5" w:rsidP="001A0FB5">
      <w:pPr>
        <w:spacing w:line="360" w:lineRule="auto"/>
        <w:ind w:left="360"/>
        <w:rPr>
          <w:rFonts w:cs="Times New Roman"/>
        </w:rPr>
      </w:pPr>
      <w:r w:rsidRPr="00F02AE1">
        <w:rPr>
          <w:rFonts w:eastAsia="Times New Roman" w:cs="Times New Roman"/>
          <w:b/>
          <w:bCs/>
          <w:color w:val="000000"/>
        </w:rPr>
        <w:t xml:space="preserve">Table 3.2a: </w:t>
      </w:r>
      <w:r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Pr="00F02AE1">
        <w:rPr>
          <w:rFonts w:eastAsia="Times New Roman" w:cs="Times New Roman"/>
          <w:color w:val="222222"/>
          <w:shd w:val="clear" w:color="auto" w:fill="FFFFFF"/>
        </w:rPr>
        <w:t> </w:t>
      </w:r>
      <w:r w:rsidRPr="00F02AE1">
        <w:rPr>
          <w:rFonts w:eastAsia="Times New Roman" w:cs="Times New Roman"/>
          <w:color w:val="000000"/>
          <w:shd w:val="clear" w:color="auto" w:fill="FFFFFF"/>
        </w:rPr>
        <w:t>variable</w:t>
      </w:r>
      <w:proofErr w:type="gramEnd"/>
      <w:r w:rsidRPr="00F02AE1">
        <w:rPr>
          <w:rFonts w:eastAsia="Times New Roman" w:cs="Times New Roman"/>
          <w:color w:val="000000"/>
          <w:shd w:val="clear" w:color="auto" w:fill="FFFFFF"/>
        </w:rPr>
        <w:t xml:space="preserve"> in the treatment group only and the response variable </w:t>
      </w:r>
      <m:oMath>
        <m:r>
          <w:rPr>
            <w:rFonts w:ascii="Cambria Math" w:eastAsia="Times New Roman" w:hAnsi="Cambria Math" w:cs="Times New Roman"/>
            <w:color w:val="000000"/>
            <w:shd w:val="clear" w:color="auto" w:fill="FFFFFF"/>
          </w:rPr>
          <m:t>(Y)</m:t>
        </m:r>
      </m:oMath>
      <w:r w:rsidRPr="00F02AE1">
        <w:rPr>
          <w:rFonts w:eastAsia="Times New Roman" w:cs="Times New Roman"/>
          <w:color w:val="000000"/>
          <w:shd w:val="clear" w:color="auto" w:fill="FFFFFF"/>
        </w:rPr>
        <w:t xml:space="preserve"> is excluded from the imputation model</w:t>
      </w:r>
    </w:p>
    <w:tbl>
      <w:tblPr>
        <w:tblW w:w="9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990"/>
        <w:gridCol w:w="1080"/>
        <w:gridCol w:w="1388"/>
        <w:gridCol w:w="900"/>
        <w:gridCol w:w="810"/>
        <w:gridCol w:w="810"/>
        <w:gridCol w:w="990"/>
        <w:gridCol w:w="900"/>
        <w:gridCol w:w="990"/>
      </w:tblGrid>
      <w:tr w:rsidR="00220717" w:rsidRPr="00F02AE1" w14:paraId="6B47A7A0" w14:textId="77777777" w:rsidTr="00220717">
        <w:trPr>
          <w:trHeight w:val="300"/>
          <w:jc w:val="center"/>
        </w:trPr>
        <w:tc>
          <w:tcPr>
            <w:tcW w:w="1635" w:type="dxa"/>
            <w:gridSpan w:val="2"/>
            <w:shd w:val="clear" w:color="auto" w:fill="auto"/>
            <w:noWrap/>
            <w:vAlign w:val="center"/>
            <w:hideMark/>
          </w:tcPr>
          <w:p w14:paraId="4E7F1E42" w14:textId="77777777" w:rsidR="000C31E8" w:rsidRPr="00F02AE1" w:rsidRDefault="000C31E8" w:rsidP="001A0FB5">
            <w:pPr>
              <w:spacing w:line="360" w:lineRule="auto"/>
              <w:rPr>
                <w:rFonts w:eastAsia="Times New Roman" w:cs="Times New Roman"/>
                <w:b/>
                <w:color w:val="000000"/>
              </w:rPr>
            </w:pPr>
          </w:p>
        </w:tc>
        <w:tc>
          <w:tcPr>
            <w:tcW w:w="1080" w:type="dxa"/>
            <w:shd w:val="clear" w:color="auto" w:fill="auto"/>
            <w:noWrap/>
            <w:vAlign w:val="center"/>
            <w:hideMark/>
          </w:tcPr>
          <w:p w14:paraId="7DB8A2C3" w14:textId="77777777"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388" w:type="dxa"/>
            <w:shd w:val="clear" w:color="auto" w:fill="auto"/>
            <w:noWrap/>
            <w:vAlign w:val="center"/>
            <w:hideMark/>
          </w:tcPr>
          <w:p w14:paraId="2F491C69" w14:textId="79D937B0" w:rsidR="000C31E8"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22D3AE81" w14:textId="77777777" w:rsidR="000C31E8" w:rsidRPr="00F02AE1" w:rsidRDefault="000C31E8"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810" w:type="dxa"/>
            <w:shd w:val="clear" w:color="auto" w:fill="auto"/>
            <w:noWrap/>
            <w:vAlign w:val="center"/>
            <w:hideMark/>
          </w:tcPr>
          <w:p w14:paraId="2DDA53D8" w14:textId="600FA51F" w:rsidR="000C31E8"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810" w:type="dxa"/>
            <w:shd w:val="clear" w:color="auto" w:fill="auto"/>
            <w:noWrap/>
            <w:vAlign w:val="center"/>
            <w:hideMark/>
          </w:tcPr>
          <w:p w14:paraId="2BCF5C2A" w14:textId="1E53BC20" w:rsidR="000C31E8"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51A2C193" w14:textId="1D37BC1A"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900" w:type="dxa"/>
            <w:shd w:val="clear" w:color="auto" w:fill="auto"/>
            <w:noWrap/>
            <w:vAlign w:val="center"/>
            <w:hideMark/>
          </w:tcPr>
          <w:p w14:paraId="4D0F70CD" w14:textId="2EE2E61D"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990" w:type="dxa"/>
            <w:shd w:val="clear" w:color="auto" w:fill="auto"/>
            <w:noWrap/>
            <w:vAlign w:val="center"/>
            <w:hideMark/>
          </w:tcPr>
          <w:p w14:paraId="6467557E" w14:textId="77777777"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220717" w:rsidRPr="00F02AE1" w14:paraId="1CD83326" w14:textId="77777777" w:rsidTr="00220717">
        <w:trPr>
          <w:trHeight w:val="300"/>
          <w:jc w:val="center"/>
        </w:trPr>
        <w:tc>
          <w:tcPr>
            <w:tcW w:w="1635" w:type="dxa"/>
            <w:gridSpan w:val="2"/>
            <w:shd w:val="clear" w:color="auto" w:fill="auto"/>
            <w:noWrap/>
            <w:vAlign w:val="center"/>
            <w:hideMark/>
          </w:tcPr>
          <w:p w14:paraId="36F691B2" w14:textId="77777777"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1080" w:type="dxa"/>
            <w:shd w:val="clear" w:color="auto" w:fill="auto"/>
            <w:noWrap/>
            <w:vAlign w:val="center"/>
            <w:hideMark/>
          </w:tcPr>
          <w:p w14:paraId="2C403B26" w14:textId="72840589"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5.004</w:t>
            </w:r>
          </w:p>
        </w:tc>
        <w:tc>
          <w:tcPr>
            <w:tcW w:w="1388" w:type="dxa"/>
            <w:shd w:val="clear" w:color="auto" w:fill="auto"/>
            <w:noWrap/>
            <w:vAlign w:val="center"/>
            <w:hideMark/>
          </w:tcPr>
          <w:p w14:paraId="3729E058" w14:textId="11CCE7DD"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0.317</w:t>
            </w:r>
          </w:p>
        </w:tc>
        <w:tc>
          <w:tcPr>
            <w:tcW w:w="900" w:type="dxa"/>
            <w:shd w:val="clear" w:color="auto" w:fill="auto"/>
            <w:noWrap/>
            <w:vAlign w:val="center"/>
            <w:hideMark/>
          </w:tcPr>
          <w:p w14:paraId="5C906B01" w14:textId="7777777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810" w:type="dxa"/>
            <w:shd w:val="clear" w:color="auto" w:fill="auto"/>
            <w:noWrap/>
            <w:vAlign w:val="center"/>
            <w:hideMark/>
          </w:tcPr>
          <w:p w14:paraId="2B65F9CE" w14:textId="18C8C06F"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4.383</w:t>
            </w:r>
          </w:p>
        </w:tc>
        <w:tc>
          <w:tcPr>
            <w:tcW w:w="810" w:type="dxa"/>
            <w:shd w:val="clear" w:color="auto" w:fill="auto"/>
            <w:noWrap/>
            <w:vAlign w:val="center"/>
            <w:hideMark/>
          </w:tcPr>
          <w:p w14:paraId="022D11A8" w14:textId="039E6591"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5.627</w:t>
            </w:r>
          </w:p>
        </w:tc>
        <w:tc>
          <w:tcPr>
            <w:tcW w:w="990" w:type="dxa"/>
          </w:tcPr>
          <w:p w14:paraId="62AB167F" w14:textId="7E37FA0C"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1.244</w:t>
            </w:r>
          </w:p>
        </w:tc>
        <w:tc>
          <w:tcPr>
            <w:tcW w:w="900" w:type="dxa"/>
            <w:shd w:val="clear" w:color="auto" w:fill="auto"/>
            <w:noWrap/>
            <w:vAlign w:val="center"/>
            <w:hideMark/>
          </w:tcPr>
          <w:p w14:paraId="160B07E4" w14:textId="6BE8F27A"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990" w:type="dxa"/>
            <w:shd w:val="clear" w:color="auto" w:fill="auto"/>
            <w:noWrap/>
            <w:vAlign w:val="center"/>
            <w:hideMark/>
          </w:tcPr>
          <w:p w14:paraId="403A6F9A" w14:textId="7777777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3334E109" w14:textId="77777777" w:rsidTr="00220717">
        <w:trPr>
          <w:trHeight w:val="300"/>
          <w:jc w:val="center"/>
        </w:trPr>
        <w:tc>
          <w:tcPr>
            <w:tcW w:w="1635" w:type="dxa"/>
            <w:gridSpan w:val="2"/>
            <w:shd w:val="clear" w:color="auto" w:fill="auto"/>
            <w:noWrap/>
            <w:vAlign w:val="center"/>
            <w:hideMark/>
          </w:tcPr>
          <w:p w14:paraId="2D2F083B" w14:textId="77777777"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1080" w:type="dxa"/>
            <w:shd w:val="clear" w:color="auto" w:fill="auto"/>
            <w:noWrap/>
            <w:vAlign w:val="center"/>
            <w:hideMark/>
          </w:tcPr>
          <w:p w14:paraId="005B8798" w14:textId="0CDA192C"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5.015</w:t>
            </w:r>
          </w:p>
        </w:tc>
        <w:tc>
          <w:tcPr>
            <w:tcW w:w="1388" w:type="dxa"/>
            <w:shd w:val="clear" w:color="auto" w:fill="auto"/>
            <w:noWrap/>
            <w:vAlign w:val="center"/>
            <w:hideMark/>
          </w:tcPr>
          <w:p w14:paraId="526D829F" w14:textId="609D7DE2"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0.330</w:t>
            </w:r>
          </w:p>
        </w:tc>
        <w:tc>
          <w:tcPr>
            <w:tcW w:w="900" w:type="dxa"/>
            <w:shd w:val="clear" w:color="auto" w:fill="auto"/>
            <w:noWrap/>
            <w:vAlign w:val="center"/>
            <w:hideMark/>
          </w:tcPr>
          <w:p w14:paraId="4E38F4A4" w14:textId="2C196DB8"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0.258</w:t>
            </w:r>
          </w:p>
        </w:tc>
        <w:tc>
          <w:tcPr>
            <w:tcW w:w="810" w:type="dxa"/>
            <w:shd w:val="clear" w:color="auto" w:fill="auto"/>
            <w:noWrap/>
            <w:vAlign w:val="center"/>
            <w:hideMark/>
          </w:tcPr>
          <w:p w14:paraId="7A0E087F" w14:textId="204F8E60"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4.369</w:t>
            </w:r>
          </w:p>
        </w:tc>
        <w:tc>
          <w:tcPr>
            <w:tcW w:w="810" w:type="dxa"/>
            <w:shd w:val="clear" w:color="auto" w:fill="auto"/>
            <w:noWrap/>
            <w:vAlign w:val="center"/>
            <w:hideMark/>
          </w:tcPr>
          <w:p w14:paraId="0768F6F0" w14:textId="37B9D71D"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6.662</w:t>
            </w:r>
          </w:p>
        </w:tc>
        <w:tc>
          <w:tcPr>
            <w:tcW w:w="990" w:type="dxa"/>
          </w:tcPr>
          <w:p w14:paraId="67AA52D8" w14:textId="44809EF0"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2.293</w:t>
            </w:r>
          </w:p>
        </w:tc>
        <w:tc>
          <w:tcPr>
            <w:tcW w:w="900" w:type="dxa"/>
            <w:shd w:val="clear" w:color="auto" w:fill="auto"/>
            <w:noWrap/>
            <w:vAlign w:val="center"/>
            <w:hideMark/>
          </w:tcPr>
          <w:p w14:paraId="60D5FFF8" w14:textId="588B00C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0.983</w:t>
            </w:r>
          </w:p>
        </w:tc>
        <w:tc>
          <w:tcPr>
            <w:tcW w:w="990" w:type="dxa"/>
            <w:shd w:val="clear" w:color="auto" w:fill="auto"/>
            <w:noWrap/>
            <w:vAlign w:val="center"/>
            <w:hideMark/>
          </w:tcPr>
          <w:p w14:paraId="0CC9C26F" w14:textId="7777777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5A15A0FF" w14:textId="77777777" w:rsidTr="00220717">
        <w:trPr>
          <w:trHeight w:val="300"/>
          <w:jc w:val="center"/>
        </w:trPr>
        <w:tc>
          <w:tcPr>
            <w:tcW w:w="645" w:type="dxa"/>
            <w:vMerge w:val="restart"/>
            <w:shd w:val="clear" w:color="auto" w:fill="auto"/>
            <w:noWrap/>
            <w:vAlign w:val="center"/>
            <w:hideMark/>
          </w:tcPr>
          <w:p w14:paraId="0EA9DF67" w14:textId="77777777" w:rsidR="000C31E8" w:rsidRPr="00F02AE1" w:rsidRDefault="000C31E8"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990" w:type="dxa"/>
            <w:shd w:val="clear" w:color="auto" w:fill="auto"/>
            <w:vAlign w:val="center"/>
          </w:tcPr>
          <w:p w14:paraId="25EC30AF" w14:textId="77777777" w:rsidR="000C31E8" w:rsidRPr="00F02AE1" w:rsidRDefault="000C31E8"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1080" w:type="dxa"/>
            <w:shd w:val="clear" w:color="auto" w:fill="auto"/>
            <w:noWrap/>
            <w:vAlign w:val="center"/>
            <w:hideMark/>
          </w:tcPr>
          <w:p w14:paraId="7114813D" w14:textId="12BE6BF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4.973</w:t>
            </w:r>
          </w:p>
        </w:tc>
        <w:tc>
          <w:tcPr>
            <w:tcW w:w="1388" w:type="dxa"/>
            <w:shd w:val="clear" w:color="auto" w:fill="auto"/>
            <w:noWrap/>
            <w:vAlign w:val="center"/>
            <w:hideMark/>
          </w:tcPr>
          <w:p w14:paraId="3AAEEEEE" w14:textId="4EEA47B9"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0.409</w:t>
            </w:r>
          </w:p>
        </w:tc>
        <w:tc>
          <w:tcPr>
            <w:tcW w:w="900" w:type="dxa"/>
            <w:shd w:val="clear" w:color="auto" w:fill="auto"/>
            <w:noWrap/>
            <w:vAlign w:val="center"/>
            <w:hideMark/>
          </w:tcPr>
          <w:p w14:paraId="6410FE58" w14:textId="2C4BD5ED"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0.186</w:t>
            </w:r>
          </w:p>
        </w:tc>
        <w:tc>
          <w:tcPr>
            <w:tcW w:w="810" w:type="dxa"/>
            <w:shd w:val="clear" w:color="auto" w:fill="auto"/>
            <w:noWrap/>
            <w:vAlign w:val="center"/>
            <w:hideMark/>
          </w:tcPr>
          <w:p w14:paraId="7AFA66A8" w14:textId="0805AD6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4.170</w:t>
            </w:r>
          </w:p>
        </w:tc>
        <w:tc>
          <w:tcPr>
            <w:tcW w:w="810" w:type="dxa"/>
            <w:shd w:val="clear" w:color="auto" w:fill="auto"/>
            <w:noWrap/>
            <w:vAlign w:val="center"/>
            <w:hideMark/>
          </w:tcPr>
          <w:p w14:paraId="7341426D" w14:textId="5B1AB12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5.777</w:t>
            </w:r>
          </w:p>
        </w:tc>
        <w:tc>
          <w:tcPr>
            <w:tcW w:w="990" w:type="dxa"/>
          </w:tcPr>
          <w:p w14:paraId="077E244C" w14:textId="155E2B5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1.607</w:t>
            </w:r>
          </w:p>
        </w:tc>
        <w:tc>
          <w:tcPr>
            <w:tcW w:w="900" w:type="dxa"/>
            <w:shd w:val="clear" w:color="auto" w:fill="auto"/>
            <w:noWrap/>
            <w:vAlign w:val="center"/>
            <w:hideMark/>
          </w:tcPr>
          <w:p w14:paraId="299E3221" w14:textId="73BE5D57" w:rsidR="000C31E8" w:rsidRPr="00F02AE1" w:rsidRDefault="00220717"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990" w:type="dxa"/>
            <w:shd w:val="clear" w:color="auto" w:fill="auto"/>
            <w:noWrap/>
            <w:vAlign w:val="center"/>
            <w:hideMark/>
          </w:tcPr>
          <w:p w14:paraId="34F5F06F" w14:textId="4A7E3671"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0.386</w:t>
            </w:r>
          </w:p>
        </w:tc>
      </w:tr>
      <w:tr w:rsidR="00220717" w:rsidRPr="00F02AE1" w14:paraId="60CC7DF6" w14:textId="77777777" w:rsidTr="00220717">
        <w:trPr>
          <w:trHeight w:val="300"/>
          <w:jc w:val="center"/>
        </w:trPr>
        <w:tc>
          <w:tcPr>
            <w:tcW w:w="645" w:type="dxa"/>
            <w:vMerge/>
            <w:shd w:val="clear" w:color="auto" w:fill="auto"/>
            <w:noWrap/>
            <w:vAlign w:val="center"/>
            <w:hideMark/>
          </w:tcPr>
          <w:p w14:paraId="0ACE4C34" w14:textId="77777777" w:rsidR="000C31E8" w:rsidRPr="00F02AE1" w:rsidRDefault="000C31E8" w:rsidP="001A0FB5">
            <w:pPr>
              <w:spacing w:line="360" w:lineRule="auto"/>
              <w:rPr>
                <w:rFonts w:eastAsia="Times New Roman" w:cs="Times New Roman"/>
                <w:b/>
                <w:color w:val="000000"/>
              </w:rPr>
            </w:pPr>
          </w:p>
        </w:tc>
        <w:tc>
          <w:tcPr>
            <w:tcW w:w="990" w:type="dxa"/>
            <w:shd w:val="clear" w:color="auto" w:fill="auto"/>
            <w:vAlign w:val="center"/>
          </w:tcPr>
          <w:p w14:paraId="274E1A25" w14:textId="77777777" w:rsidR="000C31E8" w:rsidRPr="00F02AE1" w:rsidRDefault="000C31E8"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1080" w:type="dxa"/>
            <w:shd w:val="clear" w:color="auto" w:fill="auto"/>
            <w:noWrap/>
            <w:vAlign w:val="center"/>
            <w:hideMark/>
          </w:tcPr>
          <w:p w14:paraId="7A4DBA34" w14:textId="15471E26"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5.030</w:t>
            </w:r>
          </w:p>
        </w:tc>
        <w:tc>
          <w:tcPr>
            <w:tcW w:w="1388" w:type="dxa"/>
            <w:shd w:val="clear" w:color="auto" w:fill="auto"/>
            <w:noWrap/>
            <w:vAlign w:val="center"/>
            <w:hideMark/>
          </w:tcPr>
          <w:p w14:paraId="12ED6902" w14:textId="62965411"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0.413</w:t>
            </w:r>
          </w:p>
        </w:tc>
        <w:tc>
          <w:tcPr>
            <w:tcW w:w="900" w:type="dxa"/>
            <w:shd w:val="clear" w:color="auto" w:fill="auto"/>
            <w:noWrap/>
            <w:vAlign w:val="center"/>
            <w:hideMark/>
          </w:tcPr>
          <w:p w14:paraId="38E23EFA" w14:textId="7573EB7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0.170</w:t>
            </w:r>
          </w:p>
        </w:tc>
        <w:tc>
          <w:tcPr>
            <w:tcW w:w="810" w:type="dxa"/>
            <w:shd w:val="clear" w:color="auto" w:fill="auto"/>
            <w:noWrap/>
            <w:vAlign w:val="center"/>
            <w:hideMark/>
          </w:tcPr>
          <w:p w14:paraId="5A96E113" w14:textId="313416C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4.220</w:t>
            </w:r>
          </w:p>
        </w:tc>
        <w:tc>
          <w:tcPr>
            <w:tcW w:w="810" w:type="dxa"/>
            <w:shd w:val="clear" w:color="auto" w:fill="auto"/>
            <w:noWrap/>
            <w:vAlign w:val="center"/>
            <w:hideMark/>
          </w:tcPr>
          <w:p w14:paraId="69457116" w14:textId="19E4B88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5.841</w:t>
            </w:r>
          </w:p>
        </w:tc>
        <w:tc>
          <w:tcPr>
            <w:tcW w:w="990" w:type="dxa"/>
          </w:tcPr>
          <w:p w14:paraId="674B6078" w14:textId="58B16D63"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1.621</w:t>
            </w:r>
          </w:p>
        </w:tc>
        <w:tc>
          <w:tcPr>
            <w:tcW w:w="900" w:type="dxa"/>
            <w:shd w:val="clear" w:color="auto" w:fill="auto"/>
            <w:noWrap/>
            <w:vAlign w:val="center"/>
            <w:hideMark/>
          </w:tcPr>
          <w:p w14:paraId="28105B5F" w14:textId="0D433B6C"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990" w:type="dxa"/>
            <w:shd w:val="clear" w:color="auto" w:fill="auto"/>
            <w:noWrap/>
            <w:vAlign w:val="center"/>
            <w:hideMark/>
          </w:tcPr>
          <w:p w14:paraId="168E0117" w14:textId="40716095"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0.400</w:t>
            </w:r>
          </w:p>
        </w:tc>
      </w:tr>
      <w:tr w:rsidR="00220717" w:rsidRPr="00F02AE1" w14:paraId="4590E6FC" w14:textId="77777777" w:rsidTr="00220717">
        <w:trPr>
          <w:trHeight w:val="300"/>
          <w:jc w:val="center"/>
        </w:trPr>
        <w:tc>
          <w:tcPr>
            <w:tcW w:w="645" w:type="dxa"/>
            <w:vMerge/>
            <w:shd w:val="clear" w:color="auto" w:fill="auto"/>
            <w:noWrap/>
            <w:vAlign w:val="center"/>
            <w:hideMark/>
          </w:tcPr>
          <w:p w14:paraId="20091F76" w14:textId="77777777" w:rsidR="000C31E8" w:rsidRPr="00F02AE1" w:rsidRDefault="000C31E8" w:rsidP="001A0FB5">
            <w:pPr>
              <w:spacing w:line="360" w:lineRule="auto"/>
              <w:rPr>
                <w:rFonts w:eastAsia="Times New Roman" w:cs="Times New Roman"/>
                <w:b/>
                <w:color w:val="000000"/>
              </w:rPr>
            </w:pPr>
          </w:p>
        </w:tc>
        <w:tc>
          <w:tcPr>
            <w:tcW w:w="990" w:type="dxa"/>
            <w:shd w:val="clear" w:color="auto" w:fill="auto"/>
            <w:vAlign w:val="center"/>
          </w:tcPr>
          <w:p w14:paraId="1908A439" w14:textId="77777777" w:rsidR="000C31E8" w:rsidRPr="00F02AE1" w:rsidRDefault="000C31E8"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1080" w:type="dxa"/>
            <w:shd w:val="clear" w:color="auto" w:fill="auto"/>
            <w:noWrap/>
            <w:vAlign w:val="center"/>
            <w:hideMark/>
          </w:tcPr>
          <w:p w14:paraId="7B90D494" w14:textId="43F7785F"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5.016</w:t>
            </w:r>
          </w:p>
        </w:tc>
        <w:tc>
          <w:tcPr>
            <w:tcW w:w="1388" w:type="dxa"/>
            <w:shd w:val="clear" w:color="auto" w:fill="auto"/>
            <w:noWrap/>
            <w:vAlign w:val="center"/>
            <w:hideMark/>
          </w:tcPr>
          <w:p w14:paraId="7E38229B" w14:textId="4A9B98B1"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0.410</w:t>
            </w:r>
          </w:p>
        </w:tc>
        <w:tc>
          <w:tcPr>
            <w:tcW w:w="900" w:type="dxa"/>
            <w:shd w:val="clear" w:color="auto" w:fill="auto"/>
            <w:noWrap/>
            <w:vAlign w:val="center"/>
            <w:hideMark/>
          </w:tcPr>
          <w:p w14:paraId="4A94836D" w14:textId="428FC24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0.160</w:t>
            </w:r>
          </w:p>
        </w:tc>
        <w:tc>
          <w:tcPr>
            <w:tcW w:w="810" w:type="dxa"/>
            <w:shd w:val="clear" w:color="auto" w:fill="auto"/>
            <w:noWrap/>
            <w:vAlign w:val="center"/>
            <w:hideMark/>
          </w:tcPr>
          <w:p w14:paraId="3E82D4D3" w14:textId="4FA5275E"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4.212</w:t>
            </w:r>
          </w:p>
        </w:tc>
        <w:tc>
          <w:tcPr>
            <w:tcW w:w="810" w:type="dxa"/>
            <w:shd w:val="clear" w:color="auto" w:fill="auto"/>
            <w:noWrap/>
            <w:vAlign w:val="center"/>
            <w:hideMark/>
          </w:tcPr>
          <w:p w14:paraId="3C2B6F88" w14:textId="68C565E7"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5.820</w:t>
            </w:r>
          </w:p>
        </w:tc>
        <w:tc>
          <w:tcPr>
            <w:tcW w:w="990" w:type="dxa"/>
          </w:tcPr>
          <w:p w14:paraId="6C448F3B" w14:textId="29BE656E"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1.608</w:t>
            </w:r>
          </w:p>
        </w:tc>
        <w:tc>
          <w:tcPr>
            <w:tcW w:w="900" w:type="dxa"/>
            <w:shd w:val="clear" w:color="auto" w:fill="auto"/>
            <w:noWrap/>
            <w:vAlign w:val="center"/>
            <w:hideMark/>
          </w:tcPr>
          <w:p w14:paraId="696275D1" w14:textId="51C0CB50"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990" w:type="dxa"/>
            <w:shd w:val="clear" w:color="auto" w:fill="auto"/>
            <w:noWrap/>
            <w:vAlign w:val="center"/>
            <w:hideMark/>
          </w:tcPr>
          <w:p w14:paraId="014EC2B9" w14:textId="1DF024BB" w:rsidR="000C31E8" w:rsidRPr="00F02AE1" w:rsidRDefault="000C31E8" w:rsidP="001A0FB5">
            <w:pPr>
              <w:spacing w:line="360" w:lineRule="auto"/>
              <w:jc w:val="center"/>
              <w:rPr>
                <w:rFonts w:eastAsia="Times New Roman" w:cs="Times New Roman"/>
                <w:color w:val="000000"/>
              </w:rPr>
            </w:pPr>
            <w:r w:rsidRPr="00F02AE1">
              <w:rPr>
                <w:rFonts w:eastAsia="Times New Roman" w:cs="Times New Roman"/>
                <w:color w:val="000000"/>
              </w:rPr>
              <w:t>0.391</w:t>
            </w:r>
          </w:p>
        </w:tc>
      </w:tr>
    </w:tbl>
    <w:p w14:paraId="62FA18BA" w14:textId="77777777" w:rsidR="00CE6E34" w:rsidRPr="00F02AE1" w:rsidRDefault="00CE6E34" w:rsidP="001A0FB5">
      <w:pPr>
        <w:spacing w:line="360" w:lineRule="auto"/>
        <w:rPr>
          <w:rFonts w:cs="Times New Roman"/>
        </w:rPr>
      </w:pPr>
    </w:p>
    <w:p w14:paraId="2F93924E" w14:textId="3A9DB906" w:rsidR="00CE6E34" w:rsidRPr="00F02AE1" w:rsidRDefault="001A0FB5" w:rsidP="001A0FB5">
      <w:pPr>
        <w:spacing w:line="360" w:lineRule="auto"/>
        <w:ind w:left="360"/>
        <w:rPr>
          <w:rFonts w:eastAsia="Times New Roman" w:cs="Times New Roman"/>
          <w:bCs/>
          <w:color w:val="000000"/>
        </w:rPr>
      </w:pPr>
      <w:r w:rsidRPr="00F02AE1">
        <w:rPr>
          <w:rFonts w:eastAsia="Times New Roman" w:cs="Times New Roman"/>
          <w:b/>
          <w:bCs/>
          <w:color w:val="000000"/>
        </w:rPr>
        <w:t>Table 3</w:t>
      </w:r>
      <w:r w:rsidR="00CE6E34" w:rsidRPr="00F02AE1">
        <w:rPr>
          <w:rFonts w:eastAsia="Times New Roman" w:cs="Times New Roman"/>
          <w:b/>
          <w:bCs/>
          <w:color w:val="000000"/>
        </w:rPr>
        <w:t xml:space="preserve">.2b: </w:t>
      </w:r>
      <w:r w:rsidR="005A7836" w:rsidRPr="00F02AE1">
        <w:rPr>
          <w:rFonts w:eastAsia="Times New Roman" w:cs="Times New Roman"/>
          <w:color w:val="000000"/>
          <w:shd w:val="clear" w:color="auto" w:fill="FFFFFF"/>
        </w:rPr>
        <w:t>Missingness is introduced on the </w:t>
      </w:r>
      <m:oMath>
        <m:sSub>
          <m:sSubPr>
            <m:ctrlPr>
              <w:rPr>
                <w:rFonts w:ascii="Cambria Math" w:eastAsia="Times New Roman" w:hAnsi="Cambria Math" w:cs="Times New Roman"/>
                <w:i/>
                <w:color w:val="000000"/>
                <w:shd w:val="clear" w:color="auto" w:fill="FFFFFF"/>
              </w:rPr>
            </m:ctrlPr>
          </m:sSubPr>
          <m:e>
            <m:r>
              <w:rPr>
                <w:rFonts w:ascii="Cambria Math" w:eastAsia="Times New Roman" w:hAnsi="Cambria Math" w:cs="Times New Roman"/>
                <w:color w:val="000000"/>
                <w:shd w:val="clear" w:color="auto" w:fill="FFFFFF"/>
              </w:rPr>
              <m:t>x</m:t>
            </m:r>
          </m:e>
          <m:sub>
            <m:r>
              <w:rPr>
                <w:rFonts w:ascii="Cambria Math" w:eastAsia="Times New Roman" w:hAnsi="Cambria Math" w:cs="Times New Roman"/>
                <w:color w:val="000000"/>
                <w:shd w:val="clear" w:color="auto" w:fill="FFFFFF"/>
              </w:rPr>
              <m:t>2</m:t>
            </m:r>
          </m:sub>
        </m:sSub>
      </m:oMath>
      <w:proofErr w:type="gramStart"/>
      <w:r w:rsidR="005A7836" w:rsidRPr="00F02AE1">
        <w:rPr>
          <w:rFonts w:eastAsia="Times New Roman" w:cs="Times New Roman"/>
          <w:color w:val="222222"/>
          <w:shd w:val="clear" w:color="auto" w:fill="FFFFFF"/>
        </w:rPr>
        <w:t> </w:t>
      </w:r>
      <w:r w:rsidR="005A7836" w:rsidRPr="00F02AE1">
        <w:rPr>
          <w:rFonts w:eastAsia="Times New Roman" w:cs="Times New Roman"/>
          <w:color w:val="000000"/>
          <w:shd w:val="clear" w:color="auto" w:fill="FFFFFF"/>
        </w:rPr>
        <w:t>variable</w:t>
      </w:r>
      <w:proofErr w:type="gramEnd"/>
      <w:r w:rsidR="005A7836" w:rsidRPr="00F02AE1">
        <w:rPr>
          <w:rFonts w:eastAsia="Times New Roman" w:cs="Times New Roman"/>
          <w:color w:val="000000"/>
          <w:shd w:val="clear" w:color="auto" w:fill="FFFFFF"/>
        </w:rPr>
        <w:t xml:space="preserve"> in the control group only and the response variable </w:t>
      </w:r>
      <m:oMath>
        <m:r>
          <w:rPr>
            <w:rFonts w:ascii="Cambria Math" w:eastAsia="Times New Roman" w:hAnsi="Cambria Math" w:cs="Times New Roman"/>
            <w:color w:val="000000"/>
            <w:shd w:val="clear" w:color="auto" w:fill="FFFFFF"/>
          </w:rPr>
          <m:t>(Y)</m:t>
        </m:r>
      </m:oMath>
      <w:r w:rsidR="005A7836" w:rsidRPr="00F02AE1">
        <w:rPr>
          <w:rFonts w:eastAsia="Times New Roman" w:cs="Times New Roman"/>
          <w:color w:val="000000"/>
          <w:shd w:val="clear" w:color="auto" w:fill="FFFFFF"/>
        </w:rPr>
        <w:t xml:space="preserve"> is included in the imputation model</w:t>
      </w:r>
    </w:p>
    <w:tbl>
      <w:tblPr>
        <w:tblW w:w="9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990"/>
        <w:gridCol w:w="1080"/>
        <w:gridCol w:w="1388"/>
        <w:gridCol w:w="900"/>
        <w:gridCol w:w="900"/>
        <w:gridCol w:w="900"/>
        <w:gridCol w:w="990"/>
        <w:gridCol w:w="810"/>
        <w:gridCol w:w="1080"/>
      </w:tblGrid>
      <w:tr w:rsidR="00220717" w:rsidRPr="00F02AE1" w14:paraId="3625DFE7" w14:textId="77777777" w:rsidTr="00220717">
        <w:trPr>
          <w:trHeight w:val="300"/>
          <w:jc w:val="center"/>
        </w:trPr>
        <w:tc>
          <w:tcPr>
            <w:tcW w:w="1635" w:type="dxa"/>
            <w:gridSpan w:val="2"/>
            <w:shd w:val="clear" w:color="auto" w:fill="auto"/>
            <w:noWrap/>
            <w:vAlign w:val="center"/>
            <w:hideMark/>
          </w:tcPr>
          <w:p w14:paraId="4B60820B" w14:textId="77777777" w:rsidR="006E78B9" w:rsidRPr="00F02AE1" w:rsidRDefault="006E78B9" w:rsidP="001A0FB5">
            <w:pPr>
              <w:spacing w:line="360" w:lineRule="auto"/>
              <w:rPr>
                <w:rFonts w:eastAsia="Times New Roman" w:cs="Times New Roman"/>
                <w:b/>
                <w:color w:val="000000"/>
              </w:rPr>
            </w:pPr>
          </w:p>
        </w:tc>
        <w:tc>
          <w:tcPr>
            <w:tcW w:w="1080" w:type="dxa"/>
            <w:shd w:val="clear" w:color="auto" w:fill="auto"/>
            <w:noWrap/>
            <w:vAlign w:val="center"/>
            <w:hideMark/>
          </w:tcPr>
          <w:p w14:paraId="5069B351" w14:textId="77777777"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Pt. Est.</w:t>
            </w:r>
          </w:p>
        </w:tc>
        <w:tc>
          <w:tcPr>
            <w:tcW w:w="1388" w:type="dxa"/>
            <w:shd w:val="clear" w:color="auto" w:fill="auto"/>
            <w:noWrap/>
            <w:vAlign w:val="center"/>
            <w:hideMark/>
          </w:tcPr>
          <w:p w14:paraId="021103AB" w14:textId="1E1D0C20" w:rsidR="006E78B9"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Pooled Std.</w:t>
            </w:r>
          </w:p>
        </w:tc>
        <w:tc>
          <w:tcPr>
            <w:tcW w:w="900" w:type="dxa"/>
            <w:shd w:val="clear" w:color="auto" w:fill="auto"/>
            <w:noWrap/>
            <w:vAlign w:val="center"/>
            <w:hideMark/>
          </w:tcPr>
          <w:p w14:paraId="61C67768" w14:textId="77777777" w:rsidR="006E78B9" w:rsidRPr="00F02AE1" w:rsidRDefault="006E78B9" w:rsidP="001A0FB5">
            <w:pPr>
              <w:spacing w:line="360" w:lineRule="auto"/>
              <w:jc w:val="center"/>
              <w:rPr>
                <w:rFonts w:eastAsia="Times New Roman" w:cs="Times New Roman"/>
                <w:b/>
                <w:color w:val="000000"/>
              </w:rPr>
            </w:pPr>
            <m:oMathPara>
              <m:oMath>
                <m:r>
                  <m:rPr>
                    <m:sty m:val="bi"/>
                  </m:rPr>
                  <w:rPr>
                    <w:rFonts w:ascii="Cambria Math" w:hAnsi="Cambria Math" w:cs="Times New Roman"/>
                  </w:rPr>
                  <m:t xml:space="preserve">  SE(</m:t>
                </m:r>
                <m:acc>
                  <m:accPr>
                    <m:ctrlPr>
                      <w:rPr>
                        <w:rFonts w:ascii="Cambria Math" w:hAnsi="Cambria Math" w:cs="Times New Roman"/>
                        <w:b/>
                        <w:i/>
                      </w:rPr>
                    </m:ctrlPr>
                  </m:accPr>
                  <m:e>
                    <m:r>
                      <m:rPr>
                        <m:sty m:val="bi"/>
                      </m:rPr>
                      <w:rPr>
                        <w:rFonts w:ascii="Cambria Math" w:hAnsi="Cambria Math" w:cs="Times New Roman"/>
                      </w:rPr>
                      <m:t>γ</m:t>
                    </m:r>
                  </m:e>
                </m:acc>
                <m:r>
                  <m:rPr>
                    <m:sty m:val="bi"/>
                  </m:rPr>
                  <w:rPr>
                    <w:rFonts w:ascii="Cambria Math" w:hAnsi="Cambria Math" w:cs="Times New Roman"/>
                  </w:rPr>
                  <m:t>)</m:t>
                </m:r>
              </m:oMath>
            </m:oMathPara>
          </w:p>
        </w:tc>
        <w:tc>
          <w:tcPr>
            <w:tcW w:w="900" w:type="dxa"/>
            <w:shd w:val="clear" w:color="auto" w:fill="auto"/>
            <w:noWrap/>
            <w:vAlign w:val="center"/>
            <w:hideMark/>
          </w:tcPr>
          <w:p w14:paraId="15DFCB25" w14:textId="15DBD001" w:rsidR="006E78B9"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L.B.</w:t>
            </w:r>
          </w:p>
        </w:tc>
        <w:tc>
          <w:tcPr>
            <w:tcW w:w="900" w:type="dxa"/>
            <w:shd w:val="clear" w:color="auto" w:fill="auto"/>
            <w:noWrap/>
            <w:vAlign w:val="center"/>
            <w:hideMark/>
          </w:tcPr>
          <w:p w14:paraId="4581064F" w14:textId="7CC365C7" w:rsidR="006E78B9" w:rsidRPr="00F02AE1" w:rsidRDefault="00220717" w:rsidP="001A0FB5">
            <w:pPr>
              <w:spacing w:line="360" w:lineRule="auto"/>
              <w:jc w:val="center"/>
              <w:rPr>
                <w:rFonts w:eastAsia="Times New Roman" w:cs="Times New Roman"/>
                <w:b/>
                <w:color w:val="000000"/>
              </w:rPr>
            </w:pPr>
            <w:r w:rsidRPr="00F02AE1">
              <w:rPr>
                <w:rFonts w:eastAsia="Times New Roman" w:cs="Times New Roman"/>
                <w:b/>
                <w:color w:val="000000"/>
              </w:rPr>
              <w:t>U.B.</w:t>
            </w:r>
          </w:p>
        </w:tc>
        <w:tc>
          <w:tcPr>
            <w:tcW w:w="990" w:type="dxa"/>
          </w:tcPr>
          <w:p w14:paraId="19279098" w14:textId="702435E8"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Length</w:t>
            </w:r>
          </w:p>
        </w:tc>
        <w:tc>
          <w:tcPr>
            <w:tcW w:w="810" w:type="dxa"/>
            <w:shd w:val="clear" w:color="auto" w:fill="auto"/>
            <w:noWrap/>
            <w:vAlign w:val="center"/>
            <w:hideMark/>
          </w:tcPr>
          <w:p w14:paraId="01DBE390" w14:textId="3DFC752A"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Cov.</w:t>
            </w:r>
          </w:p>
        </w:tc>
        <w:tc>
          <w:tcPr>
            <w:tcW w:w="1080" w:type="dxa"/>
            <w:shd w:val="clear" w:color="auto" w:fill="auto"/>
            <w:noWrap/>
            <w:vAlign w:val="center"/>
            <w:hideMark/>
          </w:tcPr>
          <w:p w14:paraId="6BB5BD23" w14:textId="77777777"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Rt. M. I.</w:t>
            </w:r>
          </w:p>
        </w:tc>
      </w:tr>
      <w:tr w:rsidR="00220717" w:rsidRPr="00F02AE1" w14:paraId="2D931D49" w14:textId="77777777" w:rsidTr="00220717">
        <w:trPr>
          <w:trHeight w:val="300"/>
          <w:jc w:val="center"/>
        </w:trPr>
        <w:tc>
          <w:tcPr>
            <w:tcW w:w="1635" w:type="dxa"/>
            <w:gridSpan w:val="2"/>
            <w:shd w:val="clear" w:color="auto" w:fill="auto"/>
            <w:noWrap/>
            <w:vAlign w:val="center"/>
            <w:hideMark/>
          </w:tcPr>
          <w:p w14:paraId="660B78F5" w14:textId="77777777"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Comp. Data</w:t>
            </w:r>
          </w:p>
        </w:tc>
        <w:tc>
          <w:tcPr>
            <w:tcW w:w="1080" w:type="dxa"/>
            <w:shd w:val="clear" w:color="auto" w:fill="auto"/>
            <w:noWrap/>
            <w:vAlign w:val="center"/>
            <w:hideMark/>
          </w:tcPr>
          <w:p w14:paraId="612C3940" w14:textId="0EE79D38" w:rsidR="006E78B9" w:rsidRPr="00F02AE1" w:rsidRDefault="006E78B9" w:rsidP="001A0FB5">
            <w:pPr>
              <w:spacing w:line="360" w:lineRule="auto"/>
              <w:jc w:val="center"/>
              <w:rPr>
                <w:rFonts w:eastAsia="Times New Roman" w:cs="Times New Roman"/>
                <w:color w:val="000000"/>
              </w:rPr>
            </w:pPr>
            <w:r w:rsidRPr="00F02AE1">
              <w:rPr>
                <w:color w:val="000000"/>
              </w:rPr>
              <w:t>5.004</w:t>
            </w:r>
          </w:p>
        </w:tc>
        <w:tc>
          <w:tcPr>
            <w:tcW w:w="1388" w:type="dxa"/>
            <w:shd w:val="clear" w:color="auto" w:fill="auto"/>
            <w:noWrap/>
            <w:vAlign w:val="center"/>
            <w:hideMark/>
          </w:tcPr>
          <w:p w14:paraId="789D3BD1" w14:textId="207AF8AB"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0.317</w:t>
            </w:r>
          </w:p>
        </w:tc>
        <w:tc>
          <w:tcPr>
            <w:tcW w:w="900" w:type="dxa"/>
            <w:shd w:val="clear" w:color="auto" w:fill="auto"/>
            <w:noWrap/>
            <w:vAlign w:val="center"/>
            <w:hideMark/>
          </w:tcPr>
          <w:p w14:paraId="430CAC86" w14:textId="77777777"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0.214</w:t>
            </w:r>
          </w:p>
        </w:tc>
        <w:tc>
          <w:tcPr>
            <w:tcW w:w="900" w:type="dxa"/>
            <w:shd w:val="clear" w:color="auto" w:fill="auto"/>
            <w:noWrap/>
            <w:vAlign w:val="center"/>
            <w:hideMark/>
          </w:tcPr>
          <w:p w14:paraId="58436439" w14:textId="535E6B22"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4.383</w:t>
            </w:r>
          </w:p>
        </w:tc>
        <w:tc>
          <w:tcPr>
            <w:tcW w:w="900" w:type="dxa"/>
            <w:shd w:val="clear" w:color="auto" w:fill="auto"/>
            <w:noWrap/>
            <w:vAlign w:val="center"/>
            <w:hideMark/>
          </w:tcPr>
          <w:p w14:paraId="2C68CCDA" w14:textId="5EB9ED00"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5.627</w:t>
            </w:r>
          </w:p>
        </w:tc>
        <w:tc>
          <w:tcPr>
            <w:tcW w:w="990" w:type="dxa"/>
          </w:tcPr>
          <w:p w14:paraId="244CB4E2" w14:textId="45FC090D"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1.244</w:t>
            </w:r>
          </w:p>
        </w:tc>
        <w:tc>
          <w:tcPr>
            <w:tcW w:w="810" w:type="dxa"/>
            <w:shd w:val="clear" w:color="auto" w:fill="auto"/>
            <w:noWrap/>
            <w:vAlign w:val="center"/>
            <w:hideMark/>
          </w:tcPr>
          <w:p w14:paraId="4B87A17C" w14:textId="1DE2E3DF"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0.989</w:t>
            </w:r>
          </w:p>
        </w:tc>
        <w:tc>
          <w:tcPr>
            <w:tcW w:w="1080" w:type="dxa"/>
            <w:shd w:val="clear" w:color="auto" w:fill="auto"/>
            <w:noWrap/>
            <w:vAlign w:val="center"/>
            <w:hideMark/>
          </w:tcPr>
          <w:p w14:paraId="2D4AE72B" w14:textId="77777777"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2DA1142B" w14:textId="77777777" w:rsidTr="00220717">
        <w:trPr>
          <w:trHeight w:val="300"/>
          <w:jc w:val="center"/>
        </w:trPr>
        <w:tc>
          <w:tcPr>
            <w:tcW w:w="1635" w:type="dxa"/>
            <w:gridSpan w:val="2"/>
            <w:shd w:val="clear" w:color="auto" w:fill="auto"/>
            <w:noWrap/>
            <w:vAlign w:val="center"/>
            <w:hideMark/>
          </w:tcPr>
          <w:p w14:paraId="7FD749FD" w14:textId="77777777"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CCA</w:t>
            </w:r>
          </w:p>
        </w:tc>
        <w:tc>
          <w:tcPr>
            <w:tcW w:w="1080" w:type="dxa"/>
            <w:shd w:val="clear" w:color="auto" w:fill="auto"/>
            <w:noWrap/>
            <w:vAlign w:val="center"/>
            <w:hideMark/>
          </w:tcPr>
          <w:p w14:paraId="013E7243" w14:textId="57558A51" w:rsidR="006E78B9" w:rsidRPr="00F02AE1" w:rsidRDefault="006E78B9" w:rsidP="001A0FB5">
            <w:pPr>
              <w:spacing w:line="360" w:lineRule="auto"/>
              <w:jc w:val="center"/>
              <w:rPr>
                <w:rFonts w:eastAsia="Times New Roman" w:cs="Times New Roman"/>
                <w:color w:val="000000"/>
              </w:rPr>
            </w:pPr>
            <w:r w:rsidRPr="00F02AE1">
              <w:rPr>
                <w:color w:val="000000"/>
              </w:rPr>
              <w:t>5.015</w:t>
            </w:r>
          </w:p>
        </w:tc>
        <w:tc>
          <w:tcPr>
            <w:tcW w:w="1388" w:type="dxa"/>
            <w:shd w:val="clear" w:color="auto" w:fill="auto"/>
            <w:noWrap/>
            <w:vAlign w:val="center"/>
            <w:hideMark/>
          </w:tcPr>
          <w:p w14:paraId="53B237D9" w14:textId="619914D0"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0.330</w:t>
            </w:r>
          </w:p>
        </w:tc>
        <w:tc>
          <w:tcPr>
            <w:tcW w:w="900" w:type="dxa"/>
            <w:shd w:val="clear" w:color="auto" w:fill="auto"/>
            <w:noWrap/>
            <w:vAlign w:val="center"/>
            <w:hideMark/>
          </w:tcPr>
          <w:p w14:paraId="771572EC" w14:textId="506077B5"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0.258</w:t>
            </w:r>
          </w:p>
        </w:tc>
        <w:tc>
          <w:tcPr>
            <w:tcW w:w="900" w:type="dxa"/>
            <w:shd w:val="clear" w:color="auto" w:fill="auto"/>
            <w:noWrap/>
            <w:vAlign w:val="center"/>
            <w:hideMark/>
          </w:tcPr>
          <w:p w14:paraId="0CE6AD0A" w14:textId="3C4E79F2"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4.369</w:t>
            </w:r>
          </w:p>
        </w:tc>
        <w:tc>
          <w:tcPr>
            <w:tcW w:w="900" w:type="dxa"/>
            <w:shd w:val="clear" w:color="auto" w:fill="auto"/>
            <w:noWrap/>
            <w:vAlign w:val="center"/>
            <w:hideMark/>
          </w:tcPr>
          <w:p w14:paraId="0889224B" w14:textId="527CE02D"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6.662</w:t>
            </w:r>
          </w:p>
        </w:tc>
        <w:tc>
          <w:tcPr>
            <w:tcW w:w="990" w:type="dxa"/>
          </w:tcPr>
          <w:p w14:paraId="56D58535" w14:textId="40830B07" w:rsidR="006E78B9" w:rsidRPr="00F02AE1" w:rsidRDefault="00F35D7D" w:rsidP="001A0FB5">
            <w:pPr>
              <w:spacing w:line="360" w:lineRule="auto"/>
              <w:jc w:val="center"/>
              <w:rPr>
                <w:rFonts w:eastAsia="Times New Roman" w:cs="Times New Roman"/>
                <w:color w:val="000000"/>
              </w:rPr>
            </w:pPr>
            <w:r w:rsidRPr="00F02AE1">
              <w:rPr>
                <w:rFonts w:eastAsia="Times New Roman" w:cs="Times New Roman"/>
                <w:color w:val="000000"/>
              </w:rPr>
              <w:t>2.293</w:t>
            </w:r>
          </w:p>
        </w:tc>
        <w:tc>
          <w:tcPr>
            <w:tcW w:w="810" w:type="dxa"/>
            <w:shd w:val="clear" w:color="auto" w:fill="auto"/>
            <w:noWrap/>
            <w:vAlign w:val="center"/>
            <w:hideMark/>
          </w:tcPr>
          <w:p w14:paraId="0FF53991" w14:textId="2DC417E5"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0.983</w:t>
            </w:r>
          </w:p>
        </w:tc>
        <w:tc>
          <w:tcPr>
            <w:tcW w:w="1080" w:type="dxa"/>
            <w:shd w:val="clear" w:color="auto" w:fill="auto"/>
            <w:noWrap/>
            <w:vAlign w:val="center"/>
            <w:hideMark/>
          </w:tcPr>
          <w:p w14:paraId="4DAE2A7E" w14:textId="77777777"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NA</w:t>
            </w:r>
          </w:p>
        </w:tc>
      </w:tr>
      <w:tr w:rsidR="00220717" w:rsidRPr="00F02AE1" w14:paraId="23A371E3" w14:textId="77777777" w:rsidTr="00220717">
        <w:trPr>
          <w:trHeight w:val="300"/>
          <w:jc w:val="center"/>
        </w:trPr>
        <w:tc>
          <w:tcPr>
            <w:tcW w:w="645" w:type="dxa"/>
            <w:vMerge w:val="restart"/>
            <w:shd w:val="clear" w:color="auto" w:fill="auto"/>
            <w:noWrap/>
            <w:vAlign w:val="center"/>
            <w:hideMark/>
          </w:tcPr>
          <w:p w14:paraId="178F7AC8" w14:textId="77777777" w:rsidR="006E78B9" w:rsidRPr="00F02AE1" w:rsidRDefault="006E78B9" w:rsidP="001A0FB5">
            <w:pPr>
              <w:spacing w:line="360" w:lineRule="auto"/>
              <w:jc w:val="center"/>
              <w:rPr>
                <w:rFonts w:eastAsia="Times New Roman" w:cs="Times New Roman"/>
                <w:b/>
                <w:color w:val="000000"/>
              </w:rPr>
            </w:pPr>
            <w:r w:rsidRPr="00F02AE1">
              <w:rPr>
                <w:rFonts w:eastAsia="Times New Roman" w:cs="Times New Roman"/>
                <w:b/>
                <w:color w:val="000000"/>
              </w:rPr>
              <w:t>MI</w:t>
            </w:r>
          </w:p>
        </w:tc>
        <w:tc>
          <w:tcPr>
            <w:tcW w:w="990" w:type="dxa"/>
            <w:shd w:val="clear" w:color="auto" w:fill="auto"/>
            <w:vAlign w:val="center"/>
          </w:tcPr>
          <w:p w14:paraId="7666173B" w14:textId="77777777" w:rsidR="006E78B9" w:rsidRPr="00F02AE1" w:rsidRDefault="006E78B9"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m:t>
                </m:r>
              </m:oMath>
            </m:oMathPara>
          </w:p>
        </w:tc>
        <w:tc>
          <w:tcPr>
            <w:tcW w:w="1080" w:type="dxa"/>
            <w:shd w:val="clear" w:color="auto" w:fill="auto"/>
            <w:noWrap/>
            <w:vAlign w:val="center"/>
            <w:hideMark/>
          </w:tcPr>
          <w:p w14:paraId="459624B3" w14:textId="2D53E109" w:rsidR="006E78B9" w:rsidRPr="00F02AE1" w:rsidRDefault="006E78B9" w:rsidP="001A0FB5">
            <w:pPr>
              <w:spacing w:line="360" w:lineRule="auto"/>
              <w:jc w:val="center"/>
              <w:rPr>
                <w:rFonts w:eastAsia="Times New Roman" w:cs="Times New Roman"/>
                <w:color w:val="000000"/>
              </w:rPr>
            </w:pPr>
            <w:r w:rsidRPr="00F02AE1">
              <w:rPr>
                <w:color w:val="000000"/>
              </w:rPr>
              <w:t>5.008</w:t>
            </w:r>
          </w:p>
        </w:tc>
        <w:tc>
          <w:tcPr>
            <w:tcW w:w="1388" w:type="dxa"/>
            <w:shd w:val="clear" w:color="auto" w:fill="auto"/>
            <w:noWrap/>
            <w:vAlign w:val="center"/>
            <w:hideMark/>
          </w:tcPr>
          <w:p w14:paraId="2C0AC105" w14:textId="18A96E18"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0.377</w:t>
            </w:r>
          </w:p>
        </w:tc>
        <w:tc>
          <w:tcPr>
            <w:tcW w:w="900" w:type="dxa"/>
            <w:shd w:val="clear" w:color="auto" w:fill="auto"/>
            <w:noWrap/>
            <w:vAlign w:val="center"/>
            <w:hideMark/>
          </w:tcPr>
          <w:p w14:paraId="339B9610" w14:textId="0696019B"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0.127</w:t>
            </w:r>
          </w:p>
        </w:tc>
        <w:tc>
          <w:tcPr>
            <w:tcW w:w="900" w:type="dxa"/>
            <w:shd w:val="clear" w:color="auto" w:fill="auto"/>
            <w:noWrap/>
            <w:vAlign w:val="center"/>
            <w:hideMark/>
          </w:tcPr>
          <w:p w14:paraId="72D8B4F5" w14:textId="54897B92"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4.269</w:t>
            </w:r>
          </w:p>
        </w:tc>
        <w:tc>
          <w:tcPr>
            <w:tcW w:w="900" w:type="dxa"/>
            <w:shd w:val="clear" w:color="auto" w:fill="auto"/>
            <w:noWrap/>
            <w:vAlign w:val="center"/>
            <w:hideMark/>
          </w:tcPr>
          <w:p w14:paraId="7EA31057" w14:textId="6FE8F2B3"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5.747</w:t>
            </w:r>
          </w:p>
        </w:tc>
        <w:tc>
          <w:tcPr>
            <w:tcW w:w="990" w:type="dxa"/>
          </w:tcPr>
          <w:p w14:paraId="1260245C" w14:textId="7E4AE468" w:rsidR="006E78B9" w:rsidRPr="00F02AE1" w:rsidRDefault="00F35D7D" w:rsidP="001A0FB5">
            <w:pPr>
              <w:spacing w:line="360" w:lineRule="auto"/>
              <w:jc w:val="center"/>
              <w:rPr>
                <w:rFonts w:eastAsia="Times New Roman" w:cs="Times New Roman"/>
                <w:color w:val="000000"/>
              </w:rPr>
            </w:pPr>
            <w:r w:rsidRPr="00F02AE1">
              <w:rPr>
                <w:rFonts w:eastAsia="Times New Roman" w:cs="Times New Roman"/>
                <w:color w:val="000000"/>
              </w:rPr>
              <w:t>1.478</w:t>
            </w:r>
          </w:p>
        </w:tc>
        <w:tc>
          <w:tcPr>
            <w:tcW w:w="810" w:type="dxa"/>
            <w:shd w:val="clear" w:color="auto" w:fill="auto"/>
            <w:noWrap/>
            <w:vAlign w:val="center"/>
            <w:hideMark/>
          </w:tcPr>
          <w:p w14:paraId="50B6C4D4" w14:textId="58641400"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0EA9D029" w14:textId="6A7799C5"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0.267</w:t>
            </w:r>
          </w:p>
        </w:tc>
      </w:tr>
      <w:tr w:rsidR="00220717" w:rsidRPr="00F02AE1" w14:paraId="6A9C6E94" w14:textId="77777777" w:rsidTr="00220717">
        <w:trPr>
          <w:trHeight w:val="300"/>
          <w:jc w:val="center"/>
        </w:trPr>
        <w:tc>
          <w:tcPr>
            <w:tcW w:w="645" w:type="dxa"/>
            <w:vMerge/>
            <w:shd w:val="clear" w:color="auto" w:fill="auto"/>
            <w:noWrap/>
            <w:vAlign w:val="center"/>
            <w:hideMark/>
          </w:tcPr>
          <w:p w14:paraId="5054E5C2" w14:textId="77777777" w:rsidR="006E78B9" w:rsidRPr="00F02AE1" w:rsidRDefault="006E78B9" w:rsidP="001A0FB5">
            <w:pPr>
              <w:spacing w:line="360" w:lineRule="auto"/>
              <w:rPr>
                <w:rFonts w:eastAsia="Times New Roman" w:cs="Times New Roman"/>
                <w:b/>
                <w:color w:val="000000"/>
              </w:rPr>
            </w:pPr>
          </w:p>
        </w:tc>
        <w:tc>
          <w:tcPr>
            <w:tcW w:w="990" w:type="dxa"/>
            <w:shd w:val="clear" w:color="auto" w:fill="auto"/>
            <w:vAlign w:val="center"/>
          </w:tcPr>
          <w:p w14:paraId="63FF2A93" w14:textId="77777777" w:rsidR="006E78B9" w:rsidRPr="00F02AE1" w:rsidRDefault="006E78B9"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m=20</m:t>
                </m:r>
              </m:oMath>
            </m:oMathPara>
          </w:p>
        </w:tc>
        <w:tc>
          <w:tcPr>
            <w:tcW w:w="1080" w:type="dxa"/>
            <w:shd w:val="clear" w:color="auto" w:fill="auto"/>
            <w:noWrap/>
            <w:vAlign w:val="center"/>
            <w:hideMark/>
          </w:tcPr>
          <w:p w14:paraId="4F114735" w14:textId="697A253E" w:rsidR="006E78B9" w:rsidRPr="00F02AE1" w:rsidRDefault="006E78B9" w:rsidP="001A0FB5">
            <w:pPr>
              <w:spacing w:line="360" w:lineRule="auto"/>
              <w:jc w:val="center"/>
              <w:rPr>
                <w:rFonts w:eastAsia="Times New Roman" w:cs="Times New Roman"/>
                <w:color w:val="000000"/>
              </w:rPr>
            </w:pPr>
            <w:r w:rsidRPr="00F02AE1">
              <w:rPr>
                <w:color w:val="000000"/>
              </w:rPr>
              <w:t>5.015</w:t>
            </w:r>
          </w:p>
        </w:tc>
        <w:tc>
          <w:tcPr>
            <w:tcW w:w="1388" w:type="dxa"/>
            <w:shd w:val="clear" w:color="auto" w:fill="auto"/>
            <w:noWrap/>
            <w:vAlign w:val="center"/>
            <w:hideMark/>
          </w:tcPr>
          <w:p w14:paraId="64E5951E" w14:textId="633FCA68"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0.373</w:t>
            </w:r>
          </w:p>
        </w:tc>
        <w:tc>
          <w:tcPr>
            <w:tcW w:w="900" w:type="dxa"/>
            <w:shd w:val="clear" w:color="auto" w:fill="auto"/>
            <w:noWrap/>
            <w:vAlign w:val="center"/>
            <w:hideMark/>
          </w:tcPr>
          <w:p w14:paraId="56968A12" w14:textId="77777777"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0.097</w:t>
            </w:r>
          </w:p>
        </w:tc>
        <w:tc>
          <w:tcPr>
            <w:tcW w:w="900" w:type="dxa"/>
            <w:shd w:val="clear" w:color="auto" w:fill="auto"/>
            <w:noWrap/>
            <w:vAlign w:val="center"/>
            <w:hideMark/>
          </w:tcPr>
          <w:p w14:paraId="683BBD23" w14:textId="45987259"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4.283</w:t>
            </w:r>
          </w:p>
        </w:tc>
        <w:tc>
          <w:tcPr>
            <w:tcW w:w="900" w:type="dxa"/>
            <w:shd w:val="clear" w:color="auto" w:fill="auto"/>
            <w:noWrap/>
            <w:vAlign w:val="center"/>
            <w:hideMark/>
          </w:tcPr>
          <w:p w14:paraId="56D3D76F" w14:textId="1A2953F5"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5.754</w:t>
            </w:r>
          </w:p>
        </w:tc>
        <w:tc>
          <w:tcPr>
            <w:tcW w:w="990" w:type="dxa"/>
          </w:tcPr>
          <w:p w14:paraId="29AAB22C" w14:textId="3E86A051" w:rsidR="006E78B9" w:rsidRPr="00F02AE1" w:rsidRDefault="00F35D7D" w:rsidP="001A0FB5">
            <w:pPr>
              <w:spacing w:line="360" w:lineRule="auto"/>
              <w:jc w:val="center"/>
              <w:rPr>
                <w:rFonts w:eastAsia="Times New Roman" w:cs="Times New Roman"/>
                <w:color w:val="000000"/>
              </w:rPr>
            </w:pPr>
            <w:r w:rsidRPr="00F02AE1">
              <w:rPr>
                <w:rFonts w:eastAsia="Times New Roman" w:cs="Times New Roman"/>
                <w:color w:val="000000"/>
              </w:rPr>
              <w:t>1.471</w:t>
            </w:r>
          </w:p>
        </w:tc>
        <w:tc>
          <w:tcPr>
            <w:tcW w:w="810" w:type="dxa"/>
            <w:shd w:val="clear" w:color="auto" w:fill="auto"/>
            <w:noWrap/>
            <w:vAlign w:val="center"/>
            <w:hideMark/>
          </w:tcPr>
          <w:p w14:paraId="17FC907F" w14:textId="0D5FA788"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4F402370" w14:textId="51C7054D"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0.252</w:t>
            </w:r>
          </w:p>
        </w:tc>
      </w:tr>
      <w:tr w:rsidR="00220717" w:rsidRPr="00F02AE1" w14:paraId="2EA4EB4B" w14:textId="77777777" w:rsidTr="00220717">
        <w:trPr>
          <w:trHeight w:val="300"/>
          <w:jc w:val="center"/>
        </w:trPr>
        <w:tc>
          <w:tcPr>
            <w:tcW w:w="645" w:type="dxa"/>
            <w:vMerge/>
            <w:shd w:val="clear" w:color="auto" w:fill="auto"/>
            <w:noWrap/>
            <w:vAlign w:val="center"/>
            <w:hideMark/>
          </w:tcPr>
          <w:p w14:paraId="0E4B1D61" w14:textId="77777777" w:rsidR="006E78B9" w:rsidRPr="00F02AE1" w:rsidRDefault="006E78B9" w:rsidP="001A0FB5">
            <w:pPr>
              <w:spacing w:line="360" w:lineRule="auto"/>
              <w:rPr>
                <w:rFonts w:eastAsia="Times New Roman" w:cs="Times New Roman"/>
                <w:b/>
                <w:color w:val="000000"/>
              </w:rPr>
            </w:pPr>
          </w:p>
        </w:tc>
        <w:tc>
          <w:tcPr>
            <w:tcW w:w="990" w:type="dxa"/>
            <w:shd w:val="clear" w:color="auto" w:fill="auto"/>
            <w:vAlign w:val="center"/>
          </w:tcPr>
          <w:p w14:paraId="72B2BE25" w14:textId="77777777" w:rsidR="006E78B9" w:rsidRPr="00F02AE1" w:rsidRDefault="006E78B9" w:rsidP="001A0FB5">
            <w:pPr>
              <w:spacing w:line="360" w:lineRule="auto"/>
              <w:rPr>
                <w:rFonts w:eastAsia="Times New Roman" w:cs="Times New Roman"/>
                <w:b/>
                <w:color w:val="000000"/>
              </w:rPr>
            </w:pPr>
            <m:oMathPara>
              <m:oMath>
                <m:r>
                  <m:rPr>
                    <m:sty m:val="bi"/>
                  </m:rPr>
                  <w:rPr>
                    <w:rFonts w:ascii="Cambria Math" w:eastAsia="Times New Roman" w:hAnsi="Cambria Math" w:cs="Times New Roman"/>
                    <w:color w:val="000000"/>
                  </w:rPr>
                  <m:t>m=50</m:t>
                </m:r>
              </m:oMath>
            </m:oMathPara>
          </w:p>
        </w:tc>
        <w:tc>
          <w:tcPr>
            <w:tcW w:w="1080" w:type="dxa"/>
            <w:shd w:val="clear" w:color="auto" w:fill="auto"/>
            <w:noWrap/>
            <w:vAlign w:val="center"/>
            <w:hideMark/>
          </w:tcPr>
          <w:p w14:paraId="4E357C37" w14:textId="5A981EB0" w:rsidR="006E78B9" w:rsidRPr="00F02AE1" w:rsidRDefault="006E78B9" w:rsidP="001A0FB5">
            <w:pPr>
              <w:spacing w:line="360" w:lineRule="auto"/>
              <w:jc w:val="center"/>
              <w:rPr>
                <w:rFonts w:eastAsia="Times New Roman" w:cs="Times New Roman"/>
                <w:color w:val="000000"/>
              </w:rPr>
            </w:pPr>
            <w:r w:rsidRPr="00F02AE1">
              <w:rPr>
                <w:color w:val="000000"/>
              </w:rPr>
              <w:t>5.014</w:t>
            </w:r>
          </w:p>
        </w:tc>
        <w:tc>
          <w:tcPr>
            <w:tcW w:w="1388" w:type="dxa"/>
            <w:shd w:val="clear" w:color="auto" w:fill="auto"/>
            <w:noWrap/>
            <w:vAlign w:val="center"/>
            <w:hideMark/>
          </w:tcPr>
          <w:p w14:paraId="74EB1DAC" w14:textId="6D40B7D9"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0.372</w:t>
            </w:r>
          </w:p>
        </w:tc>
        <w:tc>
          <w:tcPr>
            <w:tcW w:w="900" w:type="dxa"/>
            <w:shd w:val="clear" w:color="auto" w:fill="auto"/>
            <w:noWrap/>
            <w:vAlign w:val="center"/>
            <w:hideMark/>
          </w:tcPr>
          <w:p w14:paraId="7ADE4B90" w14:textId="77C41D59"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0.087</w:t>
            </w:r>
          </w:p>
        </w:tc>
        <w:tc>
          <w:tcPr>
            <w:tcW w:w="900" w:type="dxa"/>
            <w:shd w:val="clear" w:color="auto" w:fill="auto"/>
            <w:noWrap/>
            <w:vAlign w:val="center"/>
            <w:hideMark/>
          </w:tcPr>
          <w:p w14:paraId="3D05CBB9" w14:textId="13B810FF"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4.285</w:t>
            </w:r>
          </w:p>
        </w:tc>
        <w:tc>
          <w:tcPr>
            <w:tcW w:w="900" w:type="dxa"/>
            <w:shd w:val="clear" w:color="auto" w:fill="auto"/>
            <w:noWrap/>
            <w:vAlign w:val="center"/>
            <w:hideMark/>
          </w:tcPr>
          <w:p w14:paraId="22654E27" w14:textId="1598CA25"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5.743</w:t>
            </w:r>
          </w:p>
        </w:tc>
        <w:tc>
          <w:tcPr>
            <w:tcW w:w="990" w:type="dxa"/>
          </w:tcPr>
          <w:p w14:paraId="5BD75D54" w14:textId="4DC113C0" w:rsidR="006E78B9" w:rsidRPr="00F02AE1" w:rsidRDefault="00F35D7D" w:rsidP="001A0FB5">
            <w:pPr>
              <w:spacing w:line="360" w:lineRule="auto"/>
              <w:jc w:val="center"/>
              <w:rPr>
                <w:rFonts w:eastAsia="Times New Roman" w:cs="Times New Roman"/>
                <w:color w:val="000000"/>
              </w:rPr>
            </w:pPr>
            <w:r w:rsidRPr="00F02AE1">
              <w:rPr>
                <w:rFonts w:eastAsia="Times New Roman" w:cs="Times New Roman"/>
                <w:color w:val="000000"/>
              </w:rPr>
              <w:t>1.458</w:t>
            </w:r>
          </w:p>
        </w:tc>
        <w:tc>
          <w:tcPr>
            <w:tcW w:w="810" w:type="dxa"/>
            <w:shd w:val="clear" w:color="auto" w:fill="auto"/>
            <w:noWrap/>
            <w:vAlign w:val="center"/>
            <w:hideMark/>
          </w:tcPr>
          <w:p w14:paraId="2373EEC2" w14:textId="14820A71"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1</w:t>
            </w:r>
          </w:p>
        </w:tc>
        <w:tc>
          <w:tcPr>
            <w:tcW w:w="1080" w:type="dxa"/>
            <w:shd w:val="clear" w:color="auto" w:fill="auto"/>
            <w:noWrap/>
            <w:vAlign w:val="center"/>
            <w:hideMark/>
          </w:tcPr>
          <w:p w14:paraId="319B51FC" w14:textId="7265AD72" w:rsidR="006E78B9" w:rsidRPr="00F02AE1" w:rsidRDefault="006E78B9" w:rsidP="001A0FB5">
            <w:pPr>
              <w:spacing w:line="360" w:lineRule="auto"/>
              <w:jc w:val="center"/>
              <w:rPr>
                <w:rFonts w:eastAsia="Times New Roman" w:cs="Times New Roman"/>
                <w:color w:val="000000"/>
              </w:rPr>
            </w:pPr>
            <w:r w:rsidRPr="00F02AE1">
              <w:rPr>
                <w:rFonts w:eastAsia="Times New Roman" w:cs="Times New Roman"/>
                <w:color w:val="000000"/>
              </w:rPr>
              <w:t>0.247</w:t>
            </w:r>
          </w:p>
        </w:tc>
      </w:tr>
    </w:tbl>
    <w:p w14:paraId="07E35F50" w14:textId="77777777" w:rsidR="00CE6E34" w:rsidRPr="00F02AE1" w:rsidRDefault="00CE6E34" w:rsidP="001A0FB5">
      <w:pPr>
        <w:pStyle w:val="NormalWeb"/>
        <w:spacing w:line="360" w:lineRule="auto"/>
        <w:ind w:left="450" w:hanging="450"/>
        <w:rPr>
          <w:rFonts w:asciiTheme="minorHAnsi" w:hAnsiTheme="minorHAnsi"/>
          <w:b/>
        </w:rPr>
      </w:pPr>
    </w:p>
    <w:p w14:paraId="2C7D7A21" w14:textId="77777777" w:rsidR="00791CAC" w:rsidRPr="00F02AE1" w:rsidRDefault="00791CAC" w:rsidP="001A0FB5">
      <w:pPr>
        <w:pStyle w:val="NormalWeb"/>
        <w:spacing w:line="360" w:lineRule="auto"/>
        <w:ind w:left="450" w:hanging="450"/>
        <w:rPr>
          <w:rFonts w:asciiTheme="minorHAnsi" w:hAnsiTheme="minorHAnsi"/>
          <w:b/>
        </w:rPr>
      </w:pPr>
    </w:p>
    <w:sectPr w:rsidR="00791CAC" w:rsidRPr="00F02AE1" w:rsidSect="00A67329">
      <w:headerReference w:type="even" r:id="rId9"/>
      <w:head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16FF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72F80" w14:textId="77777777" w:rsidR="00F02AE1" w:rsidRDefault="00F02AE1" w:rsidP="00A67329">
      <w:r>
        <w:separator/>
      </w:r>
    </w:p>
  </w:endnote>
  <w:endnote w:type="continuationSeparator" w:id="0">
    <w:p w14:paraId="6A464567" w14:textId="77777777" w:rsidR="00F02AE1" w:rsidRDefault="00F02AE1" w:rsidP="00A6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FE77B" w14:textId="77777777" w:rsidR="00F02AE1" w:rsidRDefault="00F02AE1" w:rsidP="00A67329">
      <w:r>
        <w:separator/>
      </w:r>
    </w:p>
  </w:footnote>
  <w:footnote w:type="continuationSeparator" w:id="0">
    <w:p w14:paraId="257DA3AC" w14:textId="77777777" w:rsidR="00F02AE1" w:rsidRDefault="00F02AE1" w:rsidP="00A673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6C9BC" w14:textId="336B40EC" w:rsidR="00F02AE1" w:rsidRDefault="00F02AE1">
    <w:pPr>
      <w:pStyle w:val="Header"/>
    </w:pPr>
    <w:r>
      <w:ptab w:relativeTo="margin" w:alignment="center" w:leader="none"/>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D62B54">
      <w:rPr>
        <w:rStyle w:val="PageNumber"/>
        <w:noProof/>
      </w:rPr>
      <w:t>30</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F14E7" w14:textId="7A218D60" w:rsidR="00F02AE1" w:rsidRDefault="00F02AE1">
    <w:pPr>
      <w:pStyle w:val="Header"/>
    </w:pPr>
    <w:r>
      <w:ptab w:relativeTo="margin" w:alignment="center" w:leader="none"/>
    </w:r>
    <w:r>
      <w:ptab w:relativeTo="margin" w:alignment="right" w:leader="none"/>
    </w:r>
    <w:r>
      <w:rPr>
        <w:rStyle w:val="PageNumber"/>
      </w:rPr>
      <w:fldChar w:fldCharType="begin"/>
    </w:r>
    <w:r>
      <w:rPr>
        <w:rStyle w:val="PageNumber"/>
      </w:rPr>
      <w:instrText xml:space="preserve"> PAGE </w:instrText>
    </w:r>
    <w:r>
      <w:rPr>
        <w:rStyle w:val="PageNumber"/>
      </w:rPr>
      <w:fldChar w:fldCharType="separate"/>
    </w:r>
    <w:r w:rsidR="00D62B54">
      <w:rPr>
        <w:rStyle w:val="PageNumber"/>
        <w:noProof/>
      </w:rPr>
      <w:t>19</w:t>
    </w:r>
    <w:r>
      <w:rPr>
        <w:rStyle w:val="PageNumber"/>
      </w:rPr>
      <w:fldChar w:fldCharType="end"/>
    </w:r>
  </w:p>
  <w:p w14:paraId="145C3761" w14:textId="77777777" w:rsidR="00F02AE1" w:rsidRDefault="00F02A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3F2"/>
    <w:multiLevelType w:val="multilevel"/>
    <w:tmpl w:val="B0729876"/>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54F58D0"/>
    <w:multiLevelType w:val="multilevel"/>
    <w:tmpl w:val="5D446B9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CB35B2"/>
    <w:multiLevelType w:val="hybridMultilevel"/>
    <w:tmpl w:val="8C507888"/>
    <w:lvl w:ilvl="0" w:tplc="DAEAEA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36FCD"/>
    <w:multiLevelType w:val="multilevel"/>
    <w:tmpl w:val="90929CB6"/>
    <w:lvl w:ilvl="0">
      <w:start w:val="1"/>
      <w:numFmt w:val="low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3A36E9D"/>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5">
    <w:nsid w:val="2CAA33C2"/>
    <w:multiLevelType w:val="multilevel"/>
    <w:tmpl w:val="5D446B9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AD43A9"/>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7">
    <w:nsid w:val="3274380C"/>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nsid w:val="44A36599"/>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9">
    <w:nsid w:val="47751A06"/>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0">
    <w:nsid w:val="4A7E7B20"/>
    <w:multiLevelType w:val="multilevel"/>
    <w:tmpl w:val="C420B3A0"/>
    <w:lvl w:ilvl="0">
      <w:start w:val="1"/>
      <w:numFmt w:val="lowerRoman"/>
      <w:lvlText w:val="(%1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21F2F2B"/>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2">
    <w:nsid w:val="56AC4914"/>
    <w:multiLevelType w:val="hybridMultilevel"/>
    <w:tmpl w:val="42E47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26A63"/>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4">
    <w:nsid w:val="684152E1"/>
    <w:multiLevelType w:val="multilevel"/>
    <w:tmpl w:val="08CCEE62"/>
    <w:lvl w:ilvl="0">
      <w:start w:val="1"/>
      <w:numFmt w:val="lowerRoman"/>
      <w:lvlText w:val="(%1)"/>
      <w:lvlJc w:val="left"/>
      <w:pPr>
        <w:ind w:left="360" w:hanging="360"/>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15">
    <w:nsid w:val="6B450EC3"/>
    <w:multiLevelType w:val="hybridMultilevel"/>
    <w:tmpl w:val="A846F02E"/>
    <w:lvl w:ilvl="0" w:tplc="9FE48140">
      <w:start w:val="1"/>
      <w:numFmt w:val="decimal"/>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9255B4"/>
    <w:multiLevelType w:val="multilevel"/>
    <w:tmpl w:val="C420B3A0"/>
    <w:lvl w:ilvl="0">
      <w:start w:val="1"/>
      <w:numFmt w:val="lowerRoman"/>
      <w:lvlText w:val="(%1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74619C6"/>
    <w:multiLevelType w:val="multilevel"/>
    <w:tmpl w:val="5D446B94"/>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B34590A"/>
    <w:multiLevelType w:val="hybridMultilevel"/>
    <w:tmpl w:val="416E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0"/>
  </w:num>
  <w:num w:numId="4">
    <w:abstractNumId w:val="2"/>
  </w:num>
  <w:num w:numId="5">
    <w:abstractNumId w:val="12"/>
  </w:num>
  <w:num w:numId="6">
    <w:abstractNumId w:val="1"/>
  </w:num>
  <w:num w:numId="7">
    <w:abstractNumId w:val="5"/>
  </w:num>
  <w:num w:numId="8">
    <w:abstractNumId w:val="0"/>
  </w:num>
  <w:num w:numId="9">
    <w:abstractNumId w:val="17"/>
  </w:num>
  <w:num w:numId="10">
    <w:abstractNumId w:val="16"/>
  </w:num>
  <w:num w:numId="11">
    <w:abstractNumId w:val="9"/>
  </w:num>
  <w:num w:numId="12">
    <w:abstractNumId w:val="8"/>
  </w:num>
  <w:num w:numId="13">
    <w:abstractNumId w:val="6"/>
  </w:num>
  <w:num w:numId="14">
    <w:abstractNumId w:val="13"/>
  </w:num>
  <w:num w:numId="15">
    <w:abstractNumId w:val="7"/>
  </w:num>
  <w:num w:numId="16">
    <w:abstractNumId w:val="11"/>
  </w:num>
  <w:num w:numId="17">
    <w:abstractNumId w:val="4"/>
  </w:num>
  <w:num w:numId="18">
    <w:abstractNumId w:val="14"/>
  </w:num>
  <w:num w:numId="19">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el, Ofer">
    <w15:presenceInfo w15:providerId="AD" w15:userId="S-1-5-21-823518204-1303643608-725345543-739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1E"/>
    <w:rsid w:val="00007D66"/>
    <w:rsid w:val="00013030"/>
    <w:rsid w:val="00016867"/>
    <w:rsid w:val="00017AED"/>
    <w:rsid w:val="00020040"/>
    <w:rsid w:val="0002598E"/>
    <w:rsid w:val="00030D57"/>
    <w:rsid w:val="0003181D"/>
    <w:rsid w:val="00031C03"/>
    <w:rsid w:val="000323D7"/>
    <w:rsid w:val="00033D63"/>
    <w:rsid w:val="00044A02"/>
    <w:rsid w:val="00053FAD"/>
    <w:rsid w:val="0006007D"/>
    <w:rsid w:val="00076C8E"/>
    <w:rsid w:val="000816C8"/>
    <w:rsid w:val="0008352E"/>
    <w:rsid w:val="00092651"/>
    <w:rsid w:val="000A10DA"/>
    <w:rsid w:val="000A1A50"/>
    <w:rsid w:val="000A5B7C"/>
    <w:rsid w:val="000A6154"/>
    <w:rsid w:val="000B651E"/>
    <w:rsid w:val="000B6EB6"/>
    <w:rsid w:val="000C1EF5"/>
    <w:rsid w:val="000C31E8"/>
    <w:rsid w:val="000D1ECF"/>
    <w:rsid w:val="000D324B"/>
    <w:rsid w:val="00113257"/>
    <w:rsid w:val="00121BB8"/>
    <w:rsid w:val="00123DE0"/>
    <w:rsid w:val="001318BA"/>
    <w:rsid w:val="00154CDB"/>
    <w:rsid w:val="001763B9"/>
    <w:rsid w:val="00192539"/>
    <w:rsid w:val="0019741A"/>
    <w:rsid w:val="001A087F"/>
    <w:rsid w:val="001A0FB5"/>
    <w:rsid w:val="001A1F0E"/>
    <w:rsid w:val="001B1553"/>
    <w:rsid w:val="001B2232"/>
    <w:rsid w:val="001B35A7"/>
    <w:rsid w:val="001D254A"/>
    <w:rsid w:val="001D3D28"/>
    <w:rsid w:val="001E036F"/>
    <w:rsid w:val="001E5E9A"/>
    <w:rsid w:val="001F2A85"/>
    <w:rsid w:val="001F55BB"/>
    <w:rsid w:val="00201C63"/>
    <w:rsid w:val="00205E42"/>
    <w:rsid w:val="00207A03"/>
    <w:rsid w:val="00211851"/>
    <w:rsid w:val="002127B3"/>
    <w:rsid w:val="00220717"/>
    <w:rsid w:val="00222490"/>
    <w:rsid w:val="00245C8D"/>
    <w:rsid w:val="00256E69"/>
    <w:rsid w:val="00276D09"/>
    <w:rsid w:val="00292A86"/>
    <w:rsid w:val="00295057"/>
    <w:rsid w:val="002A67E8"/>
    <w:rsid w:val="002A76EF"/>
    <w:rsid w:val="002B355A"/>
    <w:rsid w:val="002B7B2A"/>
    <w:rsid w:val="002F0E83"/>
    <w:rsid w:val="00312987"/>
    <w:rsid w:val="00315EBE"/>
    <w:rsid w:val="00316A10"/>
    <w:rsid w:val="0032127B"/>
    <w:rsid w:val="00330513"/>
    <w:rsid w:val="003315F7"/>
    <w:rsid w:val="00333857"/>
    <w:rsid w:val="0035160C"/>
    <w:rsid w:val="00352F1B"/>
    <w:rsid w:val="0036248B"/>
    <w:rsid w:val="00364AF2"/>
    <w:rsid w:val="00364DBA"/>
    <w:rsid w:val="00366400"/>
    <w:rsid w:val="0037190E"/>
    <w:rsid w:val="00372BDB"/>
    <w:rsid w:val="00376167"/>
    <w:rsid w:val="00385117"/>
    <w:rsid w:val="0039672E"/>
    <w:rsid w:val="00396D07"/>
    <w:rsid w:val="003A1575"/>
    <w:rsid w:val="003A1ED0"/>
    <w:rsid w:val="003B4043"/>
    <w:rsid w:val="003C1C0E"/>
    <w:rsid w:val="003C723B"/>
    <w:rsid w:val="003D418F"/>
    <w:rsid w:val="003D7737"/>
    <w:rsid w:val="003F0943"/>
    <w:rsid w:val="003F6F00"/>
    <w:rsid w:val="00402F2B"/>
    <w:rsid w:val="004069A7"/>
    <w:rsid w:val="0041221C"/>
    <w:rsid w:val="00412D09"/>
    <w:rsid w:val="00424284"/>
    <w:rsid w:val="00425190"/>
    <w:rsid w:val="00431CF0"/>
    <w:rsid w:val="0044661A"/>
    <w:rsid w:val="00447E48"/>
    <w:rsid w:val="0045467F"/>
    <w:rsid w:val="00455C23"/>
    <w:rsid w:val="00455D9C"/>
    <w:rsid w:val="00457325"/>
    <w:rsid w:val="00473DA5"/>
    <w:rsid w:val="004854C5"/>
    <w:rsid w:val="0048598B"/>
    <w:rsid w:val="004A3768"/>
    <w:rsid w:val="004A58D4"/>
    <w:rsid w:val="004A6F68"/>
    <w:rsid w:val="004D3C25"/>
    <w:rsid w:val="004D4E49"/>
    <w:rsid w:val="004E041A"/>
    <w:rsid w:val="00522052"/>
    <w:rsid w:val="0053451B"/>
    <w:rsid w:val="005434C1"/>
    <w:rsid w:val="0054486C"/>
    <w:rsid w:val="0055404D"/>
    <w:rsid w:val="00554E6F"/>
    <w:rsid w:val="00563245"/>
    <w:rsid w:val="00566351"/>
    <w:rsid w:val="00567412"/>
    <w:rsid w:val="00570C09"/>
    <w:rsid w:val="00573DA7"/>
    <w:rsid w:val="005758FC"/>
    <w:rsid w:val="005A7836"/>
    <w:rsid w:val="005D04A5"/>
    <w:rsid w:val="005D2041"/>
    <w:rsid w:val="005D565A"/>
    <w:rsid w:val="005F1058"/>
    <w:rsid w:val="006002E6"/>
    <w:rsid w:val="00604EF8"/>
    <w:rsid w:val="00606630"/>
    <w:rsid w:val="006074AD"/>
    <w:rsid w:val="006132ED"/>
    <w:rsid w:val="00614299"/>
    <w:rsid w:val="006269EF"/>
    <w:rsid w:val="0063255C"/>
    <w:rsid w:val="006479F6"/>
    <w:rsid w:val="00657794"/>
    <w:rsid w:val="006714DE"/>
    <w:rsid w:val="00687E52"/>
    <w:rsid w:val="00692B0A"/>
    <w:rsid w:val="00693096"/>
    <w:rsid w:val="006952EF"/>
    <w:rsid w:val="006A0EFD"/>
    <w:rsid w:val="006A7C4F"/>
    <w:rsid w:val="006C1F77"/>
    <w:rsid w:val="006C727F"/>
    <w:rsid w:val="006D1F37"/>
    <w:rsid w:val="006D3519"/>
    <w:rsid w:val="006E78B9"/>
    <w:rsid w:val="007023C0"/>
    <w:rsid w:val="00702E5B"/>
    <w:rsid w:val="00711552"/>
    <w:rsid w:val="007115E5"/>
    <w:rsid w:val="00712A1A"/>
    <w:rsid w:val="00713BFD"/>
    <w:rsid w:val="007238D9"/>
    <w:rsid w:val="0072766B"/>
    <w:rsid w:val="0073237E"/>
    <w:rsid w:val="00732E81"/>
    <w:rsid w:val="00741948"/>
    <w:rsid w:val="00752119"/>
    <w:rsid w:val="007563B0"/>
    <w:rsid w:val="00777665"/>
    <w:rsid w:val="00786EC6"/>
    <w:rsid w:val="00791116"/>
    <w:rsid w:val="00791CAC"/>
    <w:rsid w:val="007B1B46"/>
    <w:rsid w:val="007D5735"/>
    <w:rsid w:val="007F06B5"/>
    <w:rsid w:val="007F126B"/>
    <w:rsid w:val="00800A15"/>
    <w:rsid w:val="00801F99"/>
    <w:rsid w:val="00827C87"/>
    <w:rsid w:val="00831BA9"/>
    <w:rsid w:val="00865667"/>
    <w:rsid w:val="00884E34"/>
    <w:rsid w:val="008856D9"/>
    <w:rsid w:val="008A04C9"/>
    <w:rsid w:val="008A10A6"/>
    <w:rsid w:val="008A1823"/>
    <w:rsid w:val="008B506A"/>
    <w:rsid w:val="008B65D5"/>
    <w:rsid w:val="008C0AA2"/>
    <w:rsid w:val="008C4C25"/>
    <w:rsid w:val="00907C51"/>
    <w:rsid w:val="00924395"/>
    <w:rsid w:val="00926A51"/>
    <w:rsid w:val="00927731"/>
    <w:rsid w:val="00941FBE"/>
    <w:rsid w:val="00947D0B"/>
    <w:rsid w:val="00960571"/>
    <w:rsid w:val="00992B5C"/>
    <w:rsid w:val="00997D57"/>
    <w:rsid w:val="009A41E3"/>
    <w:rsid w:val="009B14D8"/>
    <w:rsid w:val="009C2A92"/>
    <w:rsid w:val="009C41EC"/>
    <w:rsid w:val="009D25AF"/>
    <w:rsid w:val="00A00122"/>
    <w:rsid w:val="00A01902"/>
    <w:rsid w:val="00A01A4C"/>
    <w:rsid w:val="00A0735D"/>
    <w:rsid w:val="00A12D2A"/>
    <w:rsid w:val="00A135D9"/>
    <w:rsid w:val="00A17717"/>
    <w:rsid w:val="00A27D13"/>
    <w:rsid w:val="00A37EDE"/>
    <w:rsid w:val="00A421C0"/>
    <w:rsid w:val="00A43C3C"/>
    <w:rsid w:val="00A67329"/>
    <w:rsid w:val="00A80418"/>
    <w:rsid w:val="00AA2BED"/>
    <w:rsid w:val="00AB6DDD"/>
    <w:rsid w:val="00AC1D03"/>
    <w:rsid w:val="00AC3B13"/>
    <w:rsid w:val="00AD6D10"/>
    <w:rsid w:val="00AE2BFD"/>
    <w:rsid w:val="00B114F7"/>
    <w:rsid w:val="00B257A3"/>
    <w:rsid w:val="00B313A6"/>
    <w:rsid w:val="00B3235F"/>
    <w:rsid w:val="00B4735F"/>
    <w:rsid w:val="00B76A76"/>
    <w:rsid w:val="00B76E42"/>
    <w:rsid w:val="00B80425"/>
    <w:rsid w:val="00B915B2"/>
    <w:rsid w:val="00BA37C2"/>
    <w:rsid w:val="00BB34D7"/>
    <w:rsid w:val="00BB4BEB"/>
    <w:rsid w:val="00BE2186"/>
    <w:rsid w:val="00BF1B82"/>
    <w:rsid w:val="00C0500A"/>
    <w:rsid w:val="00C1226F"/>
    <w:rsid w:val="00C13314"/>
    <w:rsid w:val="00C21C0D"/>
    <w:rsid w:val="00C3211B"/>
    <w:rsid w:val="00C33AEF"/>
    <w:rsid w:val="00C4523C"/>
    <w:rsid w:val="00C46FFF"/>
    <w:rsid w:val="00C47318"/>
    <w:rsid w:val="00C52883"/>
    <w:rsid w:val="00C56860"/>
    <w:rsid w:val="00C611A3"/>
    <w:rsid w:val="00C61EC6"/>
    <w:rsid w:val="00C6282A"/>
    <w:rsid w:val="00C669D3"/>
    <w:rsid w:val="00C6787E"/>
    <w:rsid w:val="00C802E8"/>
    <w:rsid w:val="00C80FD3"/>
    <w:rsid w:val="00C816D2"/>
    <w:rsid w:val="00C903D9"/>
    <w:rsid w:val="00C920A1"/>
    <w:rsid w:val="00C96B79"/>
    <w:rsid w:val="00CB210A"/>
    <w:rsid w:val="00CB3C5D"/>
    <w:rsid w:val="00CC0246"/>
    <w:rsid w:val="00CD61E2"/>
    <w:rsid w:val="00CD6A2E"/>
    <w:rsid w:val="00CE17C2"/>
    <w:rsid w:val="00CE6E34"/>
    <w:rsid w:val="00CF185E"/>
    <w:rsid w:val="00CF58AD"/>
    <w:rsid w:val="00D059E0"/>
    <w:rsid w:val="00D34D0D"/>
    <w:rsid w:val="00D4694E"/>
    <w:rsid w:val="00D5685C"/>
    <w:rsid w:val="00D57AFB"/>
    <w:rsid w:val="00D62B54"/>
    <w:rsid w:val="00D64E57"/>
    <w:rsid w:val="00D709B8"/>
    <w:rsid w:val="00D77E5C"/>
    <w:rsid w:val="00D8243A"/>
    <w:rsid w:val="00D82E13"/>
    <w:rsid w:val="00D90C04"/>
    <w:rsid w:val="00D90F39"/>
    <w:rsid w:val="00DA40AE"/>
    <w:rsid w:val="00DB49EB"/>
    <w:rsid w:val="00DD15E9"/>
    <w:rsid w:val="00DE36D6"/>
    <w:rsid w:val="00E1278A"/>
    <w:rsid w:val="00E232E8"/>
    <w:rsid w:val="00E242AE"/>
    <w:rsid w:val="00E327DB"/>
    <w:rsid w:val="00E3388B"/>
    <w:rsid w:val="00E3685E"/>
    <w:rsid w:val="00E51BB4"/>
    <w:rsid w:val="00E52146"/>
    <w:rsid w:val="00E600D3"/>
    <w:rsid w:val="00E650E2"/>
    <w:rsid w:val="00E963D9"/>
    <w:rsid w:val="00E97D5F"/>
    <w:rsid w:val="00EB4626"/>
    <w:rsid w:val="00EC145C"/>
    <w:rsid w:val="00ED08D6"/>
    <w:rsid w:val="00EE5839"/>
    <w:rsid w:val="00F02AE1"/>
    <w:rsid w:val="00F04F7F"/>
    <w:rsid w:val="00F12FF2"/>
    <w:rsid w:val="00F35D7D"/>
    <w:rsid w:val="00F51A59"/>
    <w:rsid w:val="00F86CEA"/>
    <w:rsid w:val="00F938E2"/>
    <w:rsid w:val="00F95325"/>
    <w:rsid w:val="00FA6EF5"/>
    <w:rsid w:val="00FB3074"/>
    <w:rsid w:val="00FB5D32"/>
    <w:rsid w:val="00FC1D48"/>
    <w:rsid w:val="00FD7ADC"/>
    <w:rsid w:val="00FE54CE"/>
    <w:rsid w:val="00FF2152"/>
    <w:rsid w:val="00FF2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09B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3A"/>
    <w:pPr>
      <w:ind w:left="720"/>
      <w:contextualSpacing/>
    </w:pPr>
  </w:style>
  <w:style w:type="character" w:styleId="PlaceholderText">
    <w:name w:val="Placeholder Text"/>
    <w:basedOn w:val="DefaultParagraphFont"/>
    <w:uiPriority w:val="99"/>
    <w:semiHidden/>
    <w:rsid w:val="00053FAD"/>
    <w:rPr>
      <w:color w:val="808080"/>
    </w:rPr>
  </w:style>
  <w:style w:type="paragraph" w:styleId="BalloonText">
    <w:name w:val="Balloon Text"/>
    <w:basedOn w:val="Normal"/>
    <w:link w:val="BalloonTextChar"/>
    <w:uiPriority w:val="99"/>
    <w:semiHidden/>
    <w:unhideWhenUsed/>
    <w:rsid w:val="00053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F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364AF2"/>
    <w:rPr>
      <w:sz w:val="18"/>
      <w:szCs w:val="18"/>
    </w:rPr>
  </w:style>
  <w:style w:type="paragraph" w:styleId="CommentText">
    <w:name w:val="annotation text"/>
    <w:basedOn w:val="Normal"/>
    <w:link w:val="CommentTextChar"/>
    <w:uiPriority w:val="99"/>
    <w:semiHidden/>
    <w:unhideWhenUsed/>
    <w:rsid w:val="00364AF2"/>
  </w:style>
  <w:style w:type="character" w:customStyle="1" w:styleId="CommentTextChar">
    <w:name w:val="Comment Text Char"/>
    <w:basedOn w:val="DefaultParagraphFont"/>
    <w:link w:val="CommentText"/>
    <w:uiPriority w:val="99"/>
    <w:semiHidden/>
    <w:rsid w:val="00364AF2"/>
  </w:style>
  <w:style w:type="paragraph" w:styleId="CommentSubject">
    <w:name w:val="annotation subject"/>
    <w:basedOn w:val="CommentText"/>
    <w:next w:val="CommentText"/>
    <w:link w:val="CommentSubjectChar"/>
    <w:uiPriority w:val="99"/>
    <w:semiHidden/>
    <w:unhideWhenUsed/>
    <w:rsid w:val="00364AF2"/>
    <w:rPr>
      <w:b/>
      <w:bCs/>
      <w:sz w:val="20"/>
      <w:szCs w:val="20"/>
    </w:rPr>
  </w:style>
  <w:style w:type="character" w:customStyle="1" w:styleId="CommentSubjectChar">
    <w:name w:val="Comment Subject Char"/>
    <w:basedOn w:val="CommentTextChar"/>
    <w:link w:val="CommentSubject"/>
    <w:uiPriority w:val="99"/>
    <w:semiHidden/>
    <w:rsid w:val="00364AF2"/>
    <w:rPr>
      <w:b/>
      <w:bCs/>
      <w:sz w:val="20"/>
      <w:szCs w:val="20"/>
    </w:rPr>
  </w:style>
  <w:style w:type="paragraph" w:styleId="Header">
    <w:name w:val="header"/>
    <w:basedOn w:val="Normal"/>
    <w:link w:val="HeaderChar"/>
    <w:uiPriority w:val="99"/>
    <w:unhideWhenUsed/>
    <w:rsid w:val="00A67329"/>
    <w:pPr>
      <w:tabs>
        <w:tab w:val="center" w:pos="4320"/>
        <w:tab w:val="right" w:pos="8640"/>
      </w:tabs>
    </w:pPr>
  </w:style>
  <w:style w:type="character" w:customStyle="1" w:styleId="HeaderChar">
    <w:name w:val="Header Char"/>
    <w:basedOn w:val="DefaultParagraphFont"/>
    <w:link w:val="Header"/>
    <w:uiPriority w:val="99"/>
    <w:rsid w:val="00A67329"/>
  </w:style>
  <w:style w:type="paragraph" w:styleId="Footer">
    <w:name w:val="footer"/>
    <w:basedOn w:val="Normal"/>
    <w:link w:val="FooterChar"/>
    <w:uiPriority w:val="99"/>
    <w:unhideWhenUsed/>
    <w:rsid w:val="00A67329"/>
    <w:pPr>
      <w:tabs>
        <w:tab w:val="center" w:pos="4320"/>
        <w:tab w:val="right" w:pos="8640"/>
      </w:tabs>
    </w:pPr>
  </w:style>
  <w:style w:type="character" w:customStyle="1" w:styleId="FooterChar">
    <w:name w:val="Footer Char"/>
    <w:basedOn w:val="DefaultParagraphFont"/>
    <w:link w:val="Footer"/>
    <w:uiPriority w:val="99"/>
    <w:rsid w:val="00A67329"/>
  </w:style>
  <w:style w:type="table" w:styleId="LightShading-Accent1">
    <w:name w:val="Light Shading Accent 1"/>
    <w:basedOn w:val="TableNormal"/>
    <w:uiPriority w:val="60"/>
    <w:rsid w:val="00A6732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11851"/>
  </w:style>
  <w:style w:type="character" w:customStyle="1" w:styleId="apple-converted-space">
    <w:name w:val="apple-converted-space"/>
    <w:basedOn w:val="DefaultParagraphFont"/>
    <w:rsid w:val="00330513"/>
  </w:style>
  <w:style w:type="character" w:styleId="Emphasis">
    <w:name w:val="Emphasis"/>
    <w:basedOn w:val="DefaultParagraphFont"/>
    <w:uiPriority w:val="20"/>
    <w:qFormat/>
    <w:rsid w:val="00030D57"/>
    <w:rPr>
      <w:i/>
      <w:iCs/>
    </w:rPr>
  </w:style>
  <w:style w:type="paragraph" w:styleId="NormalWeb">
    <w:name w:val="Normal (Web)"/>
    <w:basedOn w:val="Normal"/>
    <w:uiPriority w:val="99"/>
    <w:unhideWhenUsed/>
    <w:rsid w:val="009C41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1A50"/>
    <w:rPr>
      <w:color w:val="0000FF"/>
      <w:u w:val="single"/>
    </w:rPr>
  </w:style>
  <w:style w:type="character" w:customStyle="1" w:styleId="current-selection">
    <w:name w:val="current-selection"/>
    <w:basedOn w:val="DefaultParagraphFont"/>
    <w:rsid w:val="00364DBA"/>
  </w:style>
  <w:style w:type="character" w:customStyle="1" w:styleId="a">
    <w:name w:val="_"/>
    <w:basedOn w:val="DefaultParagraphFont"/>
    <w:rsid w:val="00364DBA"/>
  </w:style>
  <w:style w:type="character" w:customStyle="1" w:styleId="ff2">
    <w:name w:val="ff2"/>
    <w:basedOn w:val="DefaultParagraphFont"/>
    <w:rsid w:val="00E650E2"/>
  </w:style>
  <w:style w:type="character" w:customStyle="1" w:styleId="ff3">
    <w:name w:val="ff3"/>
    <w:basedOn w:val="DefaultParagraphFont"/>
    <w:rsid w:val="00E650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3A"/>
    <w:pPr>
      <w:ind w:left="720"/>
      <w:contextualSpacing/>
    </w:pPr>
  </w:style>
  <w:style w:type="character" w:styleId="PlaceholderText">
    <w:name w:val="Placeholder Text"/>
    <w:basedOn w:val="DefaultParagraphFont"/>
    <w:uiPriority w:val="99"/>
    <w:semiHidden/>
    <w:rsid w:val="00053FAD"/>
    <w:rPr>
      <w:color w:val="808080"/>
    </w:rPr>
  </w:style>
  <w:style w:type="paragraph" w:styleId="BalloonText">
    <w:name w:val="Balloon Text"/>
    <w:basedOn w:val="Normal"/>
    <w:link w:val="BalloonTextChar"/>
    <w:uiPriority w:val="99"/>
    <w:semiHidden/>
    <w:unhideWhenUsed/>
    <w:rsid w:val="00053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3FAD"/>
    <w:rPr>
      <w:rFonts w:ascii="Lucida Grande" w:hAnsi="Lucida Grande" w:cs="Lucida Grande"/>
      <w:sz w:val="18"/>
      <w:szCs w:val="18"/>
    </w:rPr>
  </w:style>
  <w:style w:type="character" w:styleId="CommentReference">
    <w:name w:val="annotation reference"/>
    <w:basedOn w:val="DefaultParagraphFont"/>
    <w:uiPriority w:val="99"/>
    <w:semiHidden/>
    <w:unhideWhenUsed/>
    <w:rsid w:val="00364AF2"/>
    <w:rPr>
      <w:sz w:val="18"/>
      <w:szCs w:val="18"/>
    </w:rPr>
  </w:style>
  <w:style w:type="paragraph" w:styleId="CommentText">
    <w:name w:val="annotation text"/>
    <w:basedOn w:val="Normal"/>
    <w:link w:val="CommentTextChar"/>
    <w:uiPriority w:val="99"/>
    <w:semiHidden/>
    <w:unhideWhenUsed/>
    <w:rsid w:val="00364AF2"/>
  </w:style>
  <w:style w:type="character" w:customStyle="1" w:styleId="CommentTextChar">
    <w:name w:val="Comment Text Char"/>
    <w:basedOn w:val="DefaultParagraphFont"/>
    <w:link w:val="CommentText"/>
    <w:uiPriority w:val="99"/>
    <w:semiHidden/>
    <w:rsid w:val="00364AF2"/>
  </w:style>
  <w:style w:type="paragraph" w:styleId="CommentSubject">
    <w:name w:val="annotation subject"/>
    <w:basedOn w:val="CommentText"/>
    <w:next w:val="CommentText"/>
    <w:link w:val="CommentSubjectChar"/>
    <w:uiPriority w:val="99"/>
    <w:semiHidden/>
    <w:unhideWhenUsed/>
    <w:rsid w:val="00364AF2"/>
    <w:rPr>
      <w:b/>
      <w:bCs/>
      <w:sz w:val="20"/>
      <w:szCs w:val="20"/>
    </w:rPr>
  </w:style>
  <w:style w:type="character" w:customStyle="1" w:styleId="CommentSubjectChar">
    <w:name w:val="Comment Subject Char"/>
    <w:basedOn w:val="CommentTextChar"/>
    <w:link w:val="CommentSubject"/>
    <w:uiPriority w:val="99"/>
    <w:semiHidden/>
    <w:rsid w:val="00364AF2"/>
    <w:rPr>
      <w:b/>
      <w:bCs/>
      <w:sz w:val="20"/>
      <w:szCs w:val="20"/>
    </w:rPr>
  </w:style>
  <w:style w:type="paragraph" w:styleId="Header">
    <w:name w:val="header"/>
    <w:basedOn w:val="Normal"/>
    <w:link w:val="HeaderChar"/>
    <w:uiPriority w:val="99"/>
    <w:unhideWhenUsed/>
    <w:rsid w:val="00A67329"/>
    <w:pPr>
      <w:tabs>
        <w:tab w:val="center" w:pos="4320"/>
        <w:tab w:val="right" w:pos="8640"/>
      </w:tabs>
    </w:pPr>
  </w:style>
  <w:style w:type="character" w:customStyle="1" w:styleId="HeaderChar">
    <w:name w:val="Header Char"/>
    <w:basedOn w:val="DefaultParagraphFont"/>
    <w:link w:val="Header"/>
    <w:uiPriority w:val="99"/>
    <w:rsid w:val="00A67329"/>
  </w:style>
  <w:style w:type="paragraph" w:styleId="Footer">
    <w:name w:val="footer"/>
    <w:basedOn w:val="Normal"/>
    <w:link w:val="FooterChar"/>
    <w:uiPriority w:val="99"/>
    <w:unhideWhenUsed/>
    <w:rsid w:val="00A67329"/>
    <w:pPr>
      <w:tabs>
        <w:tab w:val="center" w:pos="4320"/>
        <w:tab w:val="right" w:pos="8640"/>
      </w:tabs>
    </w:pPr>
  </w:style>
  <w:style w:type="character" w:customStyle="1" w:styleId="FooterChar">
    <w:name w:val="Footer Char"/>
    <w:basedOn w:val="DefaultParagraphFont"/>
    <w:link w:val="Footer"/>
    <w:uiPriority w:val="99"/>
    <w:rsid w:val="00A67329"/>
  </w:style>
  <w:style w:type="table" w:styleId="LightShading-Accent1">
    <w:name w:val="Light Shading Accent 1"/>
    <w:basedOn w:val="TableNormal"/>
    <w:uiPriority w:val="60"/>
    <w:rsid w:val="00A6732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211851"/>
  </w:style>
  <w:style w:type="character" w:customStyle="1" w:styleId="apple-converted-space">
    <w:name w:val="apple-converted-space"/>
    <w:basedOn w:val="DefaultParagraphFont"/>
    <w:rsid w:val="00330513"/>
  </w:style>
  <w:style w:type="character" w:styleId="Emphasis">
    <w:name w:val="Emphasis"/>
    <w:basedOn w:val="DefaultParagraphFont"/>
    <w:uiPriority w:val="20"/>
    <w:qFormat/>
    <w:rsid w:val="00030D57"/>
    <w:rPr>
      <w:i/>
      <w:iCs/>
    </w:rPr>
  </w:style>
  <w:style w:type="paragraph" w:styleId="NormalWeb">
    <w:name w:val="Normal (Web)"/>
    <w:basedOn w:val="Normal"/>
    <w:uiPriority w:val="99"/>
    <w:unhideWhenUsed/>
    <w:rsid w:val="009C41E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1A50"/>
    <w:rPr>
      <w:color w:val="0000FF"/>
      <w:u w:val="single"/>
    </w:rPr>
  </w:style>
  <w:style w:type="character" w:customStyle="1" w:styleId="current-selection">
    <w:name w:val="current-selection"/>
    <w:basedOn w:val="DefaultParagraphFont"/>
    <w:rsid w:val="00364DBA"/>
  </w:style>
  <w:style w:type="character" w:customStyle="1" w:styleId="a">
    <w:name w:val="_"/>
    <w:basedOn w:val="DefaultParagraphFont"/>
    <w:rsid w:val="00364DBA"/>
  </w:style>
  <w:style w:type="character" w:customStyle="1" w:styleId="ff2">
    <w:name w:val="ff2"/>
    <w:basedOn w:val="DefaultParagraphFont"/>
    <w:rsid w:val="00E650E2"/>
  </w:style>
  <w:style w:type="character" w:customStyle="1" w:styleId="ff3">
    <w:name w:val="ff3"/>
    <w:basedOn w:val="DefaultParagraphFont"/>
    <w:rsid w:val="00E65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420">
      <w:bodyDiv w:val="1"/>
      <w:marLeft w:val="0"/>
      <w:marRight w:val="0"/>
      <w:marTop w:val="0"/>
      <w:marBottom w:val="0"/>
      <w:divBdr>
        <w:top w:val="none" w:sz="0" w:space="0" w:color="auto"/>
        <w:left w:val="none" w:sz="0" w:space="0" w:color="auto"/>
        <w:bottom w:val="none" w:sz="0" w:space="0" w:color="auto"/>
        <w:right w:val="none" w:sz="0" w:space="0" w:color="auto"/>
      </w:divBdr>
    </w:div>
    <w:div w:id="29499668">
      <w:bodyDiv w:val="1"/>
      <w:marLeft w:val="0"/>
      <w:marRight w:val="0"/>
      <w:marTop w:val="0"/>
      <w:marBottom w:val="0"/>
      <w:divBdr>
        <w:top w:val="none" w:sz="0" w:space="0" w:color="auto"/>
        <w:left w:val="none" w:sz="0" w:space="0" w:color="auto"/>
        <w:bottom w:val="none" w:sz="0" w:space="0" w:color="auto"/>
        <w:right w:val="none" w:sz="0" w:space="0" w:color="auto"/>
      </w:divBdr>
      <w:divsChild>
        <w:div w:id="862133917">
          <w:marLeft w:val="1987"/>
          <w:marRight w:val="0"/>
          <w:marTop w:val="0"/>
          <w:marBottom w:val="0"/>
          <w:divBdr>
            <w:top w:val="none" w:sz="0" w:space="0" w:color="auto"/>
            <w:left w:val="none" w:sz="0" w:space="0" w:color="auto"/>
            <w:bottom w:val="none" w:sz="0" w:space="0" w:color="auto"/>
            <w:right w:val="none" w:sz="0" w:space="0" w:color="auto"/>
          </w:divBdr>
        </w:div>
      </w:divsChild>
    </w:div>
    <w:div w:id="42296906">
      <w:bodyDiv w:val="1"/>
      <w:marLeft w:val="0"/>
      <w:marRight w:val="0"/>
      <w:marTop w:val="0"/>
      <w:marBottom w:val="0"/>
      <w:divBdr>
        <w:top w:val="none" w:sz="0" w:space="0" w:color="auto"/>
        <w:left w:val="none" w:sz="0" w:space="0" w:color="auto"/>
        <w:bottom w:val="none" w:sz="0" w:space="0" w:color="auto"/>
        <w:right w:val="none" w:sz="0" w:space="0" w:color="auto"/>
      </w:divBdr>
    </w:div>
    <w:div w:id="369652877">
      <w:bodyDiv w:val="1"/>
      <w:marLeft w:val="0"/>
      <w:marRight w:val="0"/>
      <w:marTop w:val="0"/>
      <w:marBottom w:val="0"/>
      <w:divBdr>
        <w:top w:val="none" w:sz="0" w:space="0" w:color="auto"/>
        <w:left w:val="none" w:sz="0" w:space="0" w:color="auto"/>
        <w:bottom w:val="none" w:sz="0" w:space="0" w:color="auto"/>
        <w:right w:val="none" w:sz="0" w:space="0" w:color="auto"/>
      </w:divBdr>
    </w:div>
    <w:div w:id="373431831">
      <w:bodyDiv w:val="1"/>
      <w:marLeft w:val="0"/>
      <w:marRight w:val="0"/>
      <w:marTop w:val="0"/>
      <w:marBottom w:val="0"/>
      <w:divBdr>
        <w:top w:val="none" w:sz="0" w:space="0" w:color="auto"/>
        <w:left w:val="none" w:sz="0" w:space="0" w:color="auto"/>
        <w:bottom w:val="none" w:sz="0" w:space="0" w:color="auto"/>
        <w:right w:val="none" w:sz="0" w:space="0" w:color="auto"/>
      </w:divBdr>
    </w:div>
    <w:div w:id="412749249">
      <w:bodyDiv w:val="1"/>
      <w:marLeft w:val="0"/>
      <w:marRight w:val="0"/>
      <w:marTop w:val="0"/>
      <w:marBottom w:val="0"/>
      <w:divBdr>
        <w:top w:val="none" w:sz="0" w:space="0" w:color="auto"/>
        <w:left w:val="none" w:sz="0" w:space="0" w:color="auto"/>
        <w:bottom w:val="none" w:sz="0" w:space="0" w:color="auto"/>
        <w:right w:val="none" w:sz="0" w:space="0" w:color="auto"/>
      </w:divBdr>
    </w:div>
    <w:div w:id="615986551">
      <w:bodyDiv w:val="1"/>
      <w:marLeft w:val="0"/>
      <w:marRight w:val="0"/>
      <w:marTop w:val="0"/>
      <w:marBottom w:val="0"/>
      <w:divBdr>
        <w:top w:val="none" w:sz="0" w:space="0" w:color="auto"/>
        <w:left w:val="none" w:sz="0" w:space="0" w:color="auto"/>
        <w:bottom w:val="none" w:sz="0" w:space="0" w:color="auto"/>
        <w:right w:val="none" w:sz="0" w:space="0" w:color="auto"/>
      </w:divBdr>
    </w:div>
    <w:div w:id="675426508">
      <w:bodyDiv w:val="1"/>
      <w:marLeft w:val="0"/>
      <w:marRight w:val="0"/>
      <w:marTop w:val="0"/>
      <w:marBottom w:val="0"/>
      <w:divBdr>
        <w:top w:val="none" w:sz="0" w:space="0" w:color="auto"/>
        <w:left w:val="none" w:sz="0" w:space="0" w:color="auto"/>
        <w:bottom w:val="none" w:sz="0" w:space="0" w:color="auto"/>
        <w:right w:val="none" w:sz="0" w:space="0" w:color="auto"/>
      </w:divBdr>
    </w:div>
    <w:div w:id="681010937">
      <w:bodyDiv w:val="1"/>
      <w:marLeft w:val="0"/>
      <w:marRight w:val="0"/>
      <w:marTop w:val="0"/>
      <w:marBottom w:val="0"/>
      <w:divBdr>
        <w:top w:val="none" w:sz="0" w:space="0" w:color="auto"/>
        <w:left w:val="none" w:sz="0" w:space="0" w:color="auto"/>
        <w:bottom w:val="none" w:sz="0" w:space="0" w:color="auto"/>
        <w:right w:val="none" w:sz="0" w:space="0" w:color="auto"/>
      </w:divBdr>
    </w:div>
    <w:div w:id="747730467">
      <w:bodyDiv w:val="1"/>
      <w:marLeft w:val="0"/>
      <w:marRight w:val="0"/>
      <w:marTop w:val="0"/>
      <w:marBottom w:val="0"/>
      <w:divBdr>
        <w:top w:val="none" w:sz="0" w:space="0" w:color="auto"/>
        <w:left w:val="none" w:sz="0" w:space="0" w:color="auto"/>
        <w:bottom w:val="none" w:sz="0" w:space="0" w:color="auto"/>
        <w:right w:val="none" w:sz="0" w:space="0" w:color="auto"/>
      </w:divBdr>
    </w:div>
    <w:div w:id="774596192">
      <w:bodyDiv w:val="1"/>
      <w:marLeft w:val="0"/>
      <w:marRight w:val="0"/>
      <w:marTop w:val="0"/>
      <w:marBottom w:val="0"/>
      <w:divBdr>
        <w:top w:val="none" w:sz="0" w:space="0" w:color="auto"/>
        <w:left w:val="none" w:sz="0" w:space="0" w:color="auto"/>
        <w:bottom w:val="none" w:sz="0" w:space="0" w:color="auto"/>
        <w:right w:val="none" w:sz="0" w:space="0" w:color="auto"/>
      </w:divBdr>
      <w:divsChild>
        <w:div w:id="75446443">
          <w:marLeft w:val="0"/>
          <w:marRight w:val="0"/>
          <w:marTop w:val="0"/>
          <w:marBottom w:val="0"/>
          <w:divBdr>
            <w:top w:val="none" w:sz="0" w:space="0" w:color="auto"/>
            <w:left w:val="none" w:sz="0" w:space="0" w:color="auto"/>
            <w:bottom w:val="none" w:sz="0" w:space="0" w:color="auto"/>
            <w:right w:val="none" w:sz="0" w:space="0" w:color="auto"/>
          </w:divBdr>
        </w:div>
        <w:div w:id="324475152">
          <w:marLeft w:val="0"/>
          <w:marRight w:val="0"/>
          <w:marTop w:val="0"/>
          <w:marBottom w:val="0"/>
          <w:divBdr>
            <w:top w:val="none" w:sz="0" w:space="0" w:color="auto"/>
            <w:left w:val="none" w:sz="0" w:space="0" w:color="auto"/>
            <w:bottom w:val="none" w:sz="0" w:space="0" w:color="auto"/>
            <w:right w:val="none" w:sz="0" w:space="0" w:color="auto"/>
          </w:divBdr>
        </w:div>
        <w:div w:id="152453626">
          <w:marLeft w:val="0"/>
          <w:marRight w:val="0"/>
          <w:marTop w:val="0"/>
          <w:marBottom w:val="0"/>
          <w:divBdr>
            <w:top w:val="none" w:sz="0" w:space="0" w:color="auto"/>
            <w:left w:val="none" w:sz="0" w:space="0" w:color="auto"/>
            <w:bottom w:val="none" w:sz="0" w:space="0" w:color="auto"/>
            <w:right w:val="none" w:sz="0" w:space="0" w:color="auto"/>
          </w:divBdr>
        </w:div>
      </w:divsChild>
    </w:div>
    <w:div w:id="873927676">
      <w:bodyDiv w:val="1"/>
      <w:marLeft w:val="0"/>
      <w:marRight w:val="0"/>
      <w:marTop w:val="0"/>
      <w:marBottom w:val="0"/>
      <w:divBdr>
        <w:top w:val="none" w:sz="0" w:space="0" w:color="auto"/>
        <w:left w:val="none" w:sz="0" w:space="0" w:color="auto"/>
        <w:bottom w:val="none" w:sz="0" w:space="0" w:color="auto"/>
        <w:right w:val="none" w:sz="0" w:space="0" w:color="auto"/>
      </w:divBdr>
    </w:div>
    <w:div w:id="914975551">
      <w:bodyDiv w:val="1"/>
      <w:marLeft w:val="0"/>
      <w:marRight w:val="0"/>
      <w:marTop w:val="0"/>
      <w:marBottom w:val="0"/>
      <w:divBdr>
        <w:top w:val="none" w:sz="0" w:space="0" w:color="auto"/>
        <w:left w:val="none" w:sz="0" w:space="0" w:color="auto"/>
        <w:bottom w:val="none" w:sz="0" w:space="0" w:color="auto"/>
        <w:right w:val="none" w:sz="0" w:space="0" w:color="auto"/>
      </w:divBdr>
    </w:div>
    <w:div w:id="926228977">
      <w:bodyDiv w:val="1"/>
      <w:marLeft w:val="0"/>
      <w:marRight w:val="0"/>
      <w:marTop w:val="0"/>
      <w:marBottom w:val="0"/>
      <w:divBdr>
        <w:top w:val="none" w:sz="0" w:space="0" w:color="auto"/>
        <w:left w:val="none" w:sz="0" w:space="0" w:color="auto"/>
        <w:bottom w:val="none" w:sz="0" w:space="0" w:color="auto"/>
        <w:right w:val="none" w:sz="0" w:space="0" w:color="auto"/>
      </w:divBdr>
    </w:div>
    <w:div w:id="1001085519">
      <w:bodyDiv w:val="1"/>
      <w:marLeft w:val="0"/>
      <w:marRight w:val="0"/>
      <w:marTop w:val="0"/>
      <w:marBottom w:val="0"/>
      <w:divBdr>
        <w:top w:val="none" w:sz="0" w:space="0" w:color="auto"/>
        <w:left w:val="none" w:sz="0" w:space="0" w:color="auto"/>
        <w:bottom w:val="none" w:sz="0" w:space="0" w:color="auto"/>
        <w:right w:val="none" w:sz="0" w:space="0" w:color="auto"/>
      </w:divBdr>
      <w:divsChild>
        <w:div w:id="1195534168">
          <w:marLeft w:val="0"/>
          <w:marRight w:val="0"/>
          <w:marTop w:val="0"/>
          <w:marBottom w:val="0"/>
          <w:divBdr>
            <w:top w:val="none" w:sz="0" w:space="0" w:color="auto"/>
            <w:left w:val="none" w:sz="0" w:space="0" w:color="auto"/>
            <w:bottom w:val="none" w:sz="0" w:space="0" w:color="auto"/>
            <w:right w:val="none" w:sz="0" w:space="0" w:color="auto"/>
          </w:divBdr>
        </w:div>
        <w:div w:id="1114982173">
          <w:marLeft w:val="0"/>
          <w:marRight w:val="0"/>
          <w:marTop w:val="0"/>
          <w:marBottom w:val="0"/>
          <w:divBdr>
            <w:top w:val="none" w:sz="0" w:space="0" w:color="auto"/>
            <w:left w:val="none" w:sz="0" w:space="0" w:color="auto"/>
            <w:bottom w:val="none" w:sz="0" w:space="0" w:color="auto"/>
            <w:right w:val="none" w:sz="0" w:space="0" w:color="auto"/>
          </w:divBdr>
        </w:div>
      </w:divsChild>
    </w:div>
    <w:div w:id="1004431372">
      <w:bodyDiv w:val="1"/>
      <w:marLeft w:val="0"/>
      <w:marRight w:val="0"/>
      <w:marTop w:val="0"/>
      <w:marBottom w:val="0"/>
      <w:divBdr>
        <w:top w:val="none" w:sz="0" w:space="0" w:color="auto"/>
        <w:left w:val="none" w:sz="0" w:space="0" w:color="auto"/>
        <w:bottom w:val="none" w:sz="0" w:space="0" w:color="auto"/>
        <w:right w:val="none" w:sz="0" w:space="0" w:color="auto"/>
      </w:divBdr>
    </w:div>
    <w:div w:id="1127503650">
      <w:bodyDiv w:val="1"/>
      <w:marLeft w:val="0"/>
      <w:marRight w:val="0"/>
      <w:marTop w:val="0"/>
      <w:marBottom w:val="0"/>
      <w:divBdr>
        <w:top w:val="none" w:sz="0" w:space="0" w:color="auto"/>
        <w:left w:val="none" w:sz="0" w:space="0" w:color="auto"/>
        <w:bottom w:val="none" w:sz="0" w:space="0" w:color="auto"/>
        <w:right w:val="none" w:sz="0" w:space="0" w:color="auto"/>
      </w:divBdr>
    </w:div>
    <w:div w:id="1219367529">
      <w:bodyDiv w:val="1"/>
      <w:marLeft w:val="0"/>
      <w:marRight w:val="0"/>
      <w:marTop w:val="0"/>
      <w:marBottom w:val="0"/>
      <w:divBdr>
        <w:top w:val="none" w:sz="0" w:space="0" w:color="auto"/>
        <w:left w:val="none" w:sz="0" w:space="0" w:color="auto"/>
        <w:bottom w:val="none" w:sz="0" w:space="0" w:color="auto"/>
        <w:right w:val="none" w:sz="0" w:space="0" w:color="auto"/>
      </w:divBdr>
      <w:divsChild>
        <w:div w:id="918320942">
          <w:marLeft w:val="720"/>
          <w:marRight w:val="0"/>
          <w:marTop w:val="0"/>
          <w:marBottom w:val="0"/>
          <w:divBdr>
            <w:top w:val="none" w:sz="0" w:space="0" w:color="auto"/>
            <w:left w:val="none" w:sz="0" w:space="0" w:color="auto"/>
            <w:bottom w:val="none" w:sz="0" w:space="0" w:color="auto"/>
            <w:right w:val="none" w:sz="0" w:space="0" w:color="auto"/>
          </w:divBdr>
        </w:div>
      </w:divsChild>
    </w:div>
    <w:div w:id="1246497163">
      <w:bodyDiv w:val="1"/>
      <w:marLeft w:val="0"/>
      <w:marRight w:val="0"/>
      <w:marTop w:val="0"/>
      <w:marBottom w:val="0"/>
      <w:divBdr>
        <w:top w:val="none" w:sz="0" w:space="0" w:color="auto"/>
        <w:left w:val="none" w:sz="0" w:space="0" w:color="auto"/>
        <w:bottom w:val="none" w:sz="0" w:space="0" w:color="auto"/>
        <w:right w:val="none" w:sz="0" w:space="0" w:color="auto"/>
      </w:divBdr>
    </w:div>
    <w:div w:id="1311860395">
      <w:bodyDiv w:val="1"/>
      <w:marLeft w:val="0"/>
      <w:marRight w:val="0"/>
      <w:marTop w:val="0"/>
      <w:marBottom w:val="0"/>
      <w:divBdr>
        <w:top w:val="none" w:sz="0" w:space="0" w:color="auto"/>
        <w:left w:val="none" w:sz="0" w:space="0" w:color="auto"/>
        <w:bottom w:val="none" w:sz="0" w:space="0" w:color="auto"/>
        <w:right w:val="none" w:sz="0" w:space="0" w:color="auto"/>
      </w:divBdr>
    </w:div>
    <w:div w:id="1399939016">
      <w:bodyDiv w:val="1"/>
      <w:marLeft w:val="0"/>
      <w:marRight w:val="0"/>
      <w:marTop w:val="0"/>
      <w:marBottom w:val="0"/>
      <w:divBdr>
        <w:top w:val="none" w:sz="0" w:space="0" w:color="auto"/>
        <w:left w:val="none" w:sz="0" w:space="0" w:color="auto"/>
        <w:bottom w:val="none" w:sz="0" w:space="0" w:color="auto"/>
        <w:right w:val="none" w:sz="0" w:space="0" w:color="auto"/>
      </w:divBdr>
    </w:div>
    <w:div w:id="1448425949">
      <w:bodyDiv w:val="1"/>
      <w:marLeft w:val="0"/>
      <w:marRight w:val="0"/>
      <w:marTop w:val="0"/>
      <w:marBottom w:val="0"/>
      <w:divBdr>
        <w:top w:val="none" w:sz="0" w:space="0" w:color="auto"/>
        <w:left w:val="none" w:sz="0" w:space="0" w:color="auto"/>
        <w:bottom w:val="none" w:sz="0" w:space="0" w:color="auto"/>
        <w:right w:val="none" w:sz="0" w:space="0" w:color="auto"/>
      </w:divBdr>
    </w:div>
    <w:div w:id="1631133010">
      <w:bodyDiv w:val="1"/>
      <w:marLeft w:val="0"/>
      <w:marRight w:val="0"/>
      <w:marTop w:val="0"/>
      <w:marBottom w:val="0"/>
      <w:divBdr>
        <w:top w:val="none" w:sz="0" w:space="0" w:color="auto"/>
        <w:left w:val="none" w:sz="0" w:space="0" w:color="auto"/>
        <w:bottom w:val="none" w:sz="0" w:space="0" w:color="auto"/>
        <w:right w:val="none" w:sz="0" w:space="0" w:color="auto"/>
      </w:divBdr>
      <w:divsChild>
        <w:div w:id="437675968">
          <w:marLeft w:val="4234"/>
          <w:marRight w:val="0"/>
          <w:marTop w:val="82"/>
          <w:marBottom w:val="0"/>
          <w:divBdr>
            <w:top w:val="none" w:sz="0" w:space="0" w:color="auto"/>
            <w:left w:val="none" w:sz="0" w:space="0" w:color="auto"/>
            <w:bottom w:val="none" w:sz="0" w:space="0" w:color="auto"/>
            <w:right w:val="none" w:sz="0" w:space="0" w:color="auto"/>
          </w:divBdr>
        </w:div>
      </w:divsChild>
    </w:div>
    <w:div w:id="1653295751">
      <w:bodyDiv w:val="1"/>
      <w:marLeft w:val="0"/>
      <w:marRight w:val="0"/>
      <w:marTop w:val="0"/>
      <w:marBottom w:val="0"/>
      <w:divBdr>
        <w:top w:val="none" w:sz="0" w:space="0" w:color="auto"/>
        <w:left w:val="none" w:sz="0" w:space="0" w:color="auto"/>
        <w:bottom w:val="none" w:sz="0" w:space="0" w:color="auto"/>
        <w:right w:val="none" w:sz="0" w:space="0" w:color="auto"/>
      </w:divBdr>
    </w:div>
    <w:div w:id="1659847785">
      <w:bodyDiv w:val="1"/>
      <w:marLeft w:val="0"/>
      <w:marRight w:val="0"/>
      <w:marTop w:val="0"/>
      <w:marBottom w:val="0"/>
      <w:divBdr>
        <w:top w:val="none" w:sz="0" w:space="0" w:color="auto"/>
        <w:left w:val="none" w:sz="0" w:space="0" w:color="auto"/>
        <w:bottom w:val="none" w:sz="0" w:space="0" w:color="auto"/>
        <w:right w:val="none" w:sz="0" w:space="0" w:color="auto"/>
      </w:divBdr>
    </w:div>
    <w:div w:id="1705862037">
      <w:bodyDiv w:val="1"/>
      <w:marLeft w:val="0"/>
      <w:marRight w:val="0"/>
      <w:marTop w:val="0"/>
      <w:marBottom w:val="0"/>
      <w:divBdr>
        <w:top w:val="none" w:sz="0" w:space="0" w:color="auto"/>
        <w:left w:val="none" w:sz="0" w:space="0" w:color="auto"/>
        <w:bottom w:val="none" w:sz="0" w:space="0" w:color="auto"/>
        <w:right w:val="none" w:sz="0" w:space="0" w:color="auto"/>
      </w:divBdr>
    </w:div>
    <w:div w:id="1816800061">
      <w:bodyDiv w:val="1"/>
      <w:marLeft w:val="0"/>
      <w:marRight w:val="0"/>
      <w:marTop w:val="0"/>
      <w:marBottom w:val="0"/>
      <w:divBdr>
        <w:top w:val="none" w:sz="0" w:space="0" w:color="auto"/>
        <w:left w:val="none" w:sz="0" w:space="0" w:color="auto"/>
        <w:bottom w:val="none" w:sz="0" w:space="0" w:color="auto"/>
        <w:right w:val="none" w:sz="0" w:space="0" w:color="auto"/>
      </w:divBdr>
    </w:div>
    <w:div w:id="2006588808">
      <w:bodyDiv w:val="1"/>
      <w:marLeft w:val="0"/>
      <w:marRight w:val="0"/>
      <w:marTop w:val="0"/>
      <w:marBottom w:val="0"/>
      <w:divBdr>
        <w:top w:val="none" w:sz="0" w:space="0" w:color="auto"/>
        <w:left w:val="none" w:sz="0" w:space="0" w:color="auto"/>
        <w:bottom w:val="none" w:sz="0" w:space="0" w:color="auto"/>
        <w:right w:val="none" w:sz="0" w:space="0" w:color="auto"/>
      </w:divBdr>
    </w:div>
    <w:div w:id="2015456485">
      <w:bodyDiv w:val="1"/>
      <w:marLeft w:val="0"/>
      <w:marRight w:val="0"/>
      <w:marTop w:val="0"/>
      <w:marBottom w:val="0"/>
      <w:divBdr>
        <w:top w:val="none" w:sz="0" w:space="0" w:color="auto"/>
        <w:left w:val="none" w:sz="0" w:space="0" w:color="auto"/>
        <w:bottom w:val="none" w:sz="0" w:space="0" w:color="auto"/>
        <w:right w:val="none" w:sz="0" w:space="0" w:color="auto"/>
      </w:divBdr>
    </w:div>
    <w:div w:id="2026588043">
      <w:bodyDiv w:val="1"/>
      <w:marLeft w:val="0"/>
      <w:marRight w:val="0"/>
      <w:marTop w:val="0"/>
      <w:marBottom w:val="0"/>
      <w:divBdr>
        <w:top w:val="none" w:sz="0" w:space="0" w:color="auto"/>
        <w:left w:val="none" w:sz="0" w:space="0" w:color="auto"/>
        <w:bottom w:val="none" w:sz="0" w:space="0" w:color="auto"/>
        <w:right w:val="none" w:sz="0" w:space="0" w:color="auto"/>
      </w:divBdr>
    </w:div>
    <w:div w:id="2083290679">
      <w:bodyDiv w:val="1"/>
      <w:marLeft w:val="0"/>
      <w:marRight w:val="0"/>
      <w:marTop w:val="0"/>
      <w:marBottom w:val="0"/>
      <w:divBdr>
        <w:top w:val="none" w:sz="0" w:space="0" w:color="auto"/>
        <w:left w:val="none" w:sz="0" w:space="0" w:color="auto"/>
        <w:bottom w:val="none" w:sz="0" w:space="0" w:color="auto"/>
        <w:right w:val="none" w:sz="0" w:space="0" w:color="auto"/>
      </w:divBdr>
    </w:div>
    <w:div w:id="2096395004">
      <w:bodyDiv w:val="1"/>
      <w:marLeft w:val="0"/>
      <w:marRight w:val="0"/>
      <w:marTop w:val="0"/>
      <w:marBottom w:val="0"/>
      <w:divBdr>
        <w:top w:val="none" w:sz="0" w:space="0" w:color="auto"/>
        <w:left w:val="none" w:sz="0" w:space="0" w:color="auto"/>
        <w:bottom w:val="none" w:sz="0" w:space="0" w:color="auto"/>
        <w:right w:val="none" w:sz="0" w:space="0" w:color="auto"/>
      </w:divBdr>
      <w:divsChild>
        <w:div w:id="1412577604">
          <w:marLeft w:val="0"/>
          <w:marRight w:val="0"/>
          <w:marTop w:val="0"/>
          <w:marBottom w:val="0"/>
          <w:divBdr>
            <w:top w:val="none" w:sz="0" w:space="0" w:color="auto"/>
            <w:left w:val="none" w:sz="0" w:space="0" w:color="auto"/>
            <w:bottom w:val="none" w:sz="0" w:space="0" w:color="auto"/>
            <w:right w:val="none" w:sz="0" w:space="0" w:color="auto"/>
          </w:divBdr>
        </w:div>
        <w:div w:id="1743513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6" Type="http://schemas.microsoft.com/office/2011/relationships/people" Target="people.xml"/><Relationship Id="rId17"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87755-CDF8-5E40-AB10-3567D3BD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6827</Words>
  <Characters>38917</Characters>
  <Application>Microsoft Macintosh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Valcarcel</dc:creator>
  <cp:keywords/>
  <dc:description/>
  <cp:lastModifiedBy>Alessandra Valcarcel</cp:lastModifiedBy>
  <cp:revision>2</cp:revision>
  <cp:lastPrinted>2015-05-08T18:21:00Z</cp:lastPrinted>
  <dcterms:created xsi:type="dcterms:W3CDTF">2015-05-14T15:33:00Z</dcterms:created>
  <dcterms:modified xsi:type="dcterms:W3CDTF">2015-05-14T15:33:00Z</dcterms:modified>
</cp:coreProperties>
</file>